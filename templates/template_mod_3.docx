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2">
      <w:pPr>
        <w:widowControl w:val="0"/>
        <w:spacing w:line="240" w:lineRule="auto"/>
        <w:jc w:val="center"/>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Neurobehavioral &amp; Psychological Report</w:t>
      </w:r>
      <w:r w:rsidDel="00000000" w:rsidR="00000000" w:rsidRPr="00000000">
        <w:rPr>
          <w:rtl w:val="0"/>
        </w:rPr>
      </w:r>
    </w:p>
    <w:p w:rsidR="00000000" w:rsidDel="00000000" w:rsidP="00000000" w:rsidRDefault="00000000" w:rsidRPr="00000000" w14:paraId="00000003">
      <w:pPr>
        <w:widowControl w:val="0"/>
        <w:spacing w:line="240" w:lineRule="auto"/>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04">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u w:val="single"/>
          <w:rtl w:val="0"/>
        </w:rPr>
        <w:t xml:space="preserve">REASON FOR REFERRAL</w:t>
      </w:r>
      <w:r w:rsidDel="00000000" w:rsidR="00000000" w:rsidRPr="00000000">
        <w:rPr>
          <w:rFonts w:ascii="Georgia" w:cs="Georgia" w:eastAsia="Georgia" w:hAnsi="Georgia"/>
          <w:b w:val="1"/>
          <w:sz w:val="24"/>
          <w:szCs w:val="24"/>
          <w:rtl w:val="0"/>
        </w:rPr>
        <w:t xml:space="preserve">:</w:t>
      </w:r>
      <w:r w:rsidDel="00000000" w:rsidR="00000000" w:rsidRPr="00000000">
        <w:rPr>
          <w:rtl w:val="0"/>
        </w:rPr>
      </w:r>
    </w:p>
    <w:p w:rsidR="00000000" w:rsidDel="00000000" w:rsidP="00000000" w:rsidRDefault="00000000" w:rsidRPr="00000000" w14:paraId="00000005">
      <w:pPr>
        <w:widowControl w:val="0"/>
        <w:spacing w:line="24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6">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{{Patient First Name}} {{Patient Last Name}} is a {{Patient Age}}-year-old with a history of social communication and related concerns that may indicate the presence of autism spectrum disorder.  By definition, individuals with autism spectrum disorder must show symptoms early in the developmental period, these symptoms must cause clinically significant difficulties, and must not be better explained by the presence of an intellectual disability or global delay. I met with {{Patient First Name}} on {{Evaluation Date}}, to complete this assessment and shared results with {{Preferred Pronouns 2}} {{Caregiver type}} on {{Results Shared Date}}.</w:t>
      </w:r>
      <w:r w:rsidDel="00000000" w:rsidR="00000000" w:rsidRPr="00000000">
        <w:rPr>
          <w:rtl w:val="0"/>
        </w:rPr>
      </w:r>
    </w:p>
    <w:p w:rsidR="00000000" w:rsidDel="00000000" w:rsidP="00000000" w:rsidRDefault="00000000" w:rsidRPr="00000000" w14:paraId="00000007">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8">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u w:val="single"/>
          <w:rtl w:val="0"/>
        </w:rPr>
        <w:t xml:space="preserve">ASSESSMENT PROCEDURES</w:t>
      </w:r>
      <w:r w:rsidDel="00000000" w:rsidR="00000000" w:rsidRPr="00000000">
        <w:rPr>
          <w:rFonts w:ascii="Georgia" w:cs="Georgia" w:eastAsia="Georgia" w:hAnsi="Georgia"/>
          <w:b w:val="1"/>
          <w:sz w:val="24"/>
          <w:szCs w:val="24"/>
          <w:rtl w:val="0"/>
        </w:rPr>
        <w:t xml:space="preserve">:</w:t>
      </w:r>
    </w:p>
    <w:p w:rsidR="00000000" w:rsidDel="00000000" w:rsidP="00000000" w:rsidRDefault="00000000" w:rsidRPr="00000000" w14:paraId="00000009">
      <w:pPr>
        <w:widowControl w:val="0"/>
        <w:spacing w:line="24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A">
      <w:pPr>
        <w:widowControl w:val="0"/>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Autism Diagnostic Observation Schedule – 2</w:t>
      </w:r>
      <w:r w:rsidDel="00000000" w:rsidR="00000000" w:rsidRPr="00000000">
        <w:rPr>
          <w:rFonts w:ascii="Georgia" w:cs="Georgia" w:eastAsia="Georgia" w:hAnsi="Georgia"/>
          <w:sz w:val="24"/>
          <w:szCs w:val="24"/>
          <w:vertAlign w:val="superscript"/>
          <w:rtl w:val="0"/>
        </w:rPr>
        <w:t xml:space="preserve">nd</w:t>
      </w:r>
      <w:r w:rsidDel="00000000" w:rsidR="00000000" w:rsidRPr="00000000">
        <w:rPr>
          <w:rFonts w:ascii="Georgia" w:cs="Georgia" w:eastAsia="Georgia" w:hAnsi="Georgia"/>
          <w:sz w:val="24"/>
          <w:szCs w:val="24"/>
          <w:rtl w:val="0"/>
        </w:rPr>
        <w:t xml:space="preserve"> Edition (ADOS-2), Module 3</w:t>
      </w:r>
    </w:p>
    <w:p w:rsidR="00000000" w:rsidDel="00000000" w:rsidP="00000000" w:rsidRDefault="00000000" w:rsidRPr="00000000" w14:paraId="0000000B">
      <w:pPr>
        <w:widowControl w:val="0"/>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Social Communication Questionnaire (SCQ): Completed by {{Preferred Pronouns 2}} {{Caregiver type}}</w:t>
      </w:r>
    </w:p>
    <w:p w:rsidR="00000000" w:rsidDel="00000000" w:rsidP="00000000" w:rsidRDefault="00000000" w:rsidRPr="00000000" w14:paraId="0000000C">
      <w:pPr>
        <w:widowControl w:val="0"/>
        <w:spacing w:line="240" w:lineRule="auto"/>
        <w:ind w:left="0" w:firstLine="0"/>
        <w:rPr>
          <w:rFonts w:ascii="Georgia" w:cs="Georgia" w:eastAsia="Georgia" w:hAnsi="Georgia"/>
          <w:sz w:val="24"/>
          <w:szCs w:val="24"/>
          <w:vertAlign w:val="superscript"/>
        </w:rPr>
      </w:pPr>
      <w:r w:rsidDel="00000000" w:rsidR="00000000" w:rsidRPr="00000000">
        <w:rPr>
          <w:rFonts w:ascii="Georgia" w:cs="Georgia" w:eastAsia="Georgia" w:hAnsi="Georgia"/>
          <w:sz w:val="24"/>
          <w:szCs w:val="24"/>
          <w:rtl w:val="0"/>
        </w:rPr>
        <w:t xml:space="preserve">Social Responsiveness Scale – 2</w:t>
      </w:r>
      <w:r w:rsidDel="00000000" w:rsidR="00000000" w:rsidRPr="00000000">
        <w:rPr>
          <w:rFonts w:ascii="Georgia" w:cs="Georgia" w:eastAsia="Georgia" w:hAnsi="Georgia"/>
          <w:sz w:val="24"/>
          <w:szCs w:val="24"/>
          <w:vertAlign w:val="superscript"/>
          <w:rtl w:val="0"/>
        </w:rPr>
        <w:t xml:space="preserve">nd</w:t>
      </w:r>
      <w:r w:rsidDel="00000000" w:rsidR="00000000" w:rsidRPr="00000000">
        <w:rPr>
          <w:rFonts w:ascii="Georgia" w:cs="Georgia" w:eastAsia="Georgia" w:hAnsi="Georgia"/>
          <w:sz w:val="24"/>
          <w:szCs w:val="24"/>
          <w:rtl w:val="0"/>
        </w:rPr>
        <w:t xml:space="preserve"> Edition: Completed by {{Preferred Pronouns 2}} {{Caregiver type}} &amp; teacher</w:t>
      </w:r>
      <w:r w:rsidDel="00000000" w:rsidR="00000000" w:rsidRPr="00000000">
        <w:rPr>
          <w:rFonts w:ascii="Georgia" w:cs="Georgia" w:eastAsia="Georgia" w:hAnsi="Georgia"/>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D">
      <w:pPr>
        <w:widowControl w:val="0"/>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Vineland Adaptive Behavior Scale 3</w:t>
      </w:r>
      <w:r w:rsidDel="00000000" w:rsidR="00000000" w:rsidRPr="00000000">
        <w:rPr>
          <w:rFonts w:ascii="Georgia" w:cs="Georgia" w:eastAsia="Georgia" w:hAnsi="Georgia"/>
          <w:sz w:val="24"/>
          <w:szCs w:val="24"/>
          <w:vertAlign w:val="superscript"/>
          <w:rtl w:val="0"/>
        </w:rPr>
        <w:t xml:space="preserve">rd</w:t>
      </w:r>
      <w:r w:rsidDel="00000000" w:rsidR="00000000" w:rsidRPr="00000000">
        <w:rPr>
          <w:rFonts w:ascii="Georgia" w:cs="Georgia" w:eastAsia="Georgia" w:hAnsi="Georgia"/>
          <w:sz w:val="24"/>
          <w:szCs w:val="24"/>
          <w:rtl w:val="0"/>
        </w:rPr>
        <w:t xml:space="preserve"> Edition: Completed by {{Preferred Pronouns 2}} {{Caregiver type}} &amp; teacher</w:t>
      </w:r>
    </w:p>
    <w:p w:rsidR="00000000" w:rsidDel="00000000" w:rsidP="00000000" w:rsidRDefault="00000000" w:rsidRPr="00000000" w14:paraId="0000000E">
      <w:pPr>
        <w:widowControl w:val="0"/>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Developmental History &amp; Review of Records</w:t>
      </w:r>
    </w:p>
    <w:p w:rsidR="00000000" w:rsidDel="00000000" w:rsidP="00000000" w:rsidRDefault="00000000" w:rsidRPr="00000000" w14:paraId="0000000F">
      <w:pPr>
        <w:widowControl w:val="0"/>
        <w:spacing w:line="240" w:lineRule="auto"/>
        <w:ind w:left="72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0">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u w:val="single"/>
          <w:rtl w:val="0"/>
        </w:rPr>
        <w:t xml:space="preserve">MEDICAL/ DEVELOPMENTAL HISTORY</w:t>
      </w:r>
      <w:r w:rsidDel="00000000" w:rsidR="00000000" w:rsidRPr="00000000">
        <w:rPr>
          <w:rFonts w:ascii="Georgia" w:cs="Georgia" w:eastAsia="Georgia" w:hAnsi="Georgia"/>
          <w:b w:val="1"/>
          <w:sz w:val="24"/>
          <w:szCs w:val="24"/>
          <w:rtl w:val="0"/>
        </w:rPr>
        <w:t xml:space="preserve">:</w:t>
      </w:r>
      <w:r w:rsidDel="00000000" w:rsidR="00000000" w:rsidRPr="00000000">
        <w:rPr>
          <w:rtl w:val="0"/>
        </w:rPr>
      </w:r>
    </w:p>
    <w:p w:rsidR="00000000" w:rsidDel="00000000" w:rsidP="00000000" w:rsidRDefault="00000000" w:rsidRPr="00000000" w14:paraId="00000011">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2">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Living Environment</w:t>
      </w:r>
      <w:r w:rsidDel="00000000" w:rsidR="00000000" w:rsidRPr="00000000">
        <w:rPr>
          <w:rFonts w:ascii="Georgia" w:cs="Georgia" w:eastAsia="Georgia" w:hAnsi="Georgia"/>
          <w:sz w:val="24"/>
          <w:szCs w:val="24"/>
          <w:rtl w:val="0"/>
        </w:rPr>
        <w:t xml:space="preserve">: {{Patient First Name}} lives in {{Residence City/State}} with {{Preferred Pronouns 2}} {{Narrative to finish "Patient lives with..."}}.</w:t>
      </w:r>
    </w:p>
    <w:p w:rsidR="00000000" w:rsidDel="00000000" w:rsidP="00000000" w:rsidRDefault="00000000" w:rsidRPr="00000000" w14:paraId="00000013">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4">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Primary concerns</w:t>
      </w:r>
      <w:r w:rsidDel="00000000" w:rsidR="00000000" w:rsidRPr="00000000">
        <w:rPr>
          <w:rFonts w:ascii="Georgia" w:cs="Georgia" w:eastAsia="Georgia" w:hAnsi="Georgia"/>
          <w:sz w:val="24"/>
          <w:szCs w:val="24"/>
          <w:rtl w:val="0"/>
        </w:rPr>
        <w:t xml:space="preserve">:  {{Patient First Name}}’s {{Caregiver type}} reported the following concerns: </w:t>
      </w:r>
    </w:p>
    <w:p w:rsidR="00000000" w:rsidDel="00000000" w:rsidP="00000000" w:rsidRDefault="00000000" w:rsidRPr="00000000" w14:paraId="00000015">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6">
      <w:pPr>
        <w:widowControl w:val="0"/>
        <w:numPr>
          <w:ilvl w:val="0"/>
          <w:numId w:val="3"/>
        </w:numPr>
        <w:spacing w:line="24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{{Caregiver Primary Concerns}}</w:t>
      </w:r>
    </w:p>
    <w:p w:rsidR="00000000" w:rsidDel="00000000" w:rsidP="00000000" w:rsidRDefault="00000000" w:rsidRPr="00000000" w14:paraId="00000017">
      <w:pPr>
        <w:widowControl w:val="0"/>
        <w:spacing w:line="240" w:lineRule="auto"/>
        <w:rPr>
          <w:rFonts w:ascii="Georgia" w:cs="Georgia" w:eastAsia="Georgia" w:hAnsi="Georgia"/>
          <w:sz w:val="24"/>
          <w:szCs w:val="24"/>
          <w:u w:val="single"/>
        </w:rPr>
      </w:pPr>
      <w:r w:rsidDel="00000000" w:rsidR="00000000" w:rsidRPr="00000000">
        <w:rPr>
          <w:rFonts w:ascii="Georgia" w:cs="Georgia" w:eastAsia="Georgia" w:hAnsi="Georgia"/>
          <w:b w:val="1"/>
          <w:sz w:val="24"/>
          <w:szCs w:val="24"/>
          <w:u w:val="single"/>
          <w:rtl w:val="0"/>
        </w:rPr>
        <w:br w:type="textWrapping"/>
      </w:r>
      <w:r w:rsidDel="00000000" w:rsidR="00000000" w:rsidRPr="00000000">
        <w:rPr>
          <w:rFonts w:ascii="Georgia" w:cs="Georgia" w:eastAsia="Georgia" w:hAnsi="Georgia"/>
          <w:sz w:val="24"/>
          <w:szCs w:val="24"/>
          <w:u w:val="single"/>
          <w:rtl w:val="0"/>
        </w:rPr>
        <w:t xml:space="preserve">Developmental: </w:t>
      </w:r>
    </w:p>
    <w:p w:rsidR="00000000" w:rsidDel="00000000" w:rsidP="00000000" w:rsidRDefault="00000000" w:rsidRPr="00000000" w14:paraId="00000018">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{{Developmental History}}</w:t>
      </w:r>
    </w:p>
    <w:p w:rsidR="00000000" w:rsidDel="00000000" w:rsidP="00000000" w:rsidRDefault="00000000" w:rsidRPr="00000000" w14:paraId="00000019">
      <w:pPr>
        <w:widowControl w:val="0"/>
        <w:spacing w:line="240" w:lineRule="auto"/>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1A">
      <w:pPr>
        <w:widowControl w:val="0"/>
        <w:spacing w:line="240" w:lineRule="auto"/>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1B">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Medical Diagnoses</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1C">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{{Medical Diagnoses}}</w:t>
      </w:r>
    </w:p>
    <w:p w:rsidR="00000000" w:rsidDel="00000000" w:rsidP="00000000" w:rsidRDefault="00000000" w:rsidRPr="00000000" w14:paraId="0000001D">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E">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Medications</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1F">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{{Medications}}</w:t>
      </w:r>
    </w:p>
    <w:p w:rsidR="00000000" w:rsidDel="00000000" w:rsidP="00000000" w:rsidRDefault="00000000" w:rsidRPr="00000000" w14:paraId="00000020">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br w:type="textWrapping"/>
      </w:r>
      <w:r w:rsidDel="00000000" w:rsidR="00000000" w:rsidRPr="00000000">
        <w:rPr>
          <w:rFonts w:ascii="Georgia" w:cs="Georgia" w:eastAsia="Georgia" w:hAnsi="Georgia"/>
          <w:b w:val="1"/>
          <w:sz w:val="24"/>
          <w:szCs w:val="24"/>
          <w:u w:val="single"/>
          <w:rtl w:val="0"/>
        </w:rPr>
        <w:t xml:space="preserve">EDUCATIONAL BACKGROUND</w:t>
      </w:r>
      <w:r w:rsidDel="00000000" w:rsidR="00000000" w:rsidRPr="00000000">
        <w:rPr>
          <w:rFonts w:ascii="Georgia" w:cs="Georgia" w:eastAsia="Georgia" w:hAnsi="Georgia"/>
          <w:b w:val="1"/>
          <w:sz w:val="24"/>
          <w:szCs w:val="24"/>
          <w:rtl w:val="0"/>
        </w:rPr>
        <w:t xml:space="preserve">:</w:t>
      </w:r>
      <w:r w:rsidDel="00000000" w:rsidR="00000000" w:rsidRPr="00000000">
        <w:rPr>
          <w:rtl w:val="0"/>
        </w:rPr>
      </w:r>
    </w:p>
    <w:p w:rsidR="00000000" w:rsidDel="00000000" w:rsidP="00000000" w:rsidRDefault="00000000" w:rsidRPr="00000000" w14:paraId="00000021">
      <w:pPr>
        <w:widowControl w:val="0"/>
        <w:spacing w:line="228" w:lineRule="auto"/>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22">
      <w:pPr>
        <w:spacing w:line="228" w:lineRule="auto"/>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District</w:t>
      </w:r>
      <w:r w:rsidDel="00000000" w:rsidR="00000000" w:rsidRPr="00000000">
        <w:rPr>
          <w:rFonts w:ascii="Georgia" w:cs="Georgia" w:eastAsia="Georgia" w:hAnsi="Georgia"/>
          <w:sz w:val="24"/>
          <w:szCs w:val="24"/>
          <w:rtl w:val="0"/>
        </w:rPr>
        <w:t xml:space="preserve">: {{School District}}</w:t>
        <w:tab/>
        <w:tab/>
        <w:tab/>
      </w:r>
      <w:r w:rsidDel="00000000" w:rsidR="00000000" w:rsidRPr="00000000">
        <w:rPr>
          <w:rFonts w:ascii="Georgia" w:cs="Georgia" w:eastAsia="Georgia" w:hAnsi="Georgia"/>
          <w:sz w:val="24"/>
          <w:szCs w:val="24"/>
          <w:u w:val="single"/>
          <w:rtl w:val="0"/>
        </w:rPr>
        <w:t xml:space="preserve">Classification</w:t>
      </w:r>
      <w:r w:rsidDel="00000000" w:rsidR="00000000" w:rsidRPr="00000000">
        <w:rPr>
          <w:rFonts w:ascii="Georgia" w:cs="Georgia" w:eastAsia="Georgia" w:hAnsi="Georgia"/>
          <w:sz w:val="24"/>
          <w:szCs w:val="24"/>
          <w:rtl w:val="0"/>
        </w:rPr>
        <w:t xml:space="preserve">: {{Classification}}</w:t>
      </w:r>
    </w:p>
    <w:p w:rsidR="00000000" w:rsidDel="00000000" w:rsidP="00000000" w:rsidRDefault="00000000" w:rsidRPr="00000000" w14:paraId="00000023">
      <w:pPr>
        <w:spacing w:line="228"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4">
      <w:pPr>
        <w:tabs>
          <w:tab w:val="left" w:leader="none" w:pos="3510"/>
        </w:tabs>
        <w:spacing w:line="228" w:lineRule="auto"/>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Setting</w:t>
      </w:r>
      <w:r w:rsidDel="00000000" w:rsidR="00000000" w:rsidRPr="00000000">
        <w:rPr>
          <w:rFonts w:ascii="Georgia" w:cs="Georgia" w:eastAsia="Georgia" w:hAnsi="Georgia"/>
          <w:sz w:val="24"/>
          <w:szCs w:val="24"/>
          <w:rtl w:val="0"/>
        </w:rPr>
        <w:t xml:space="preserve">: {{Education Setting}}</w:t>
      </w:r>
      <w:r w:rsidDel="00000000" w:rsidR="00000000" w:rsidRPr="00000000">
        <w:rPr>
          <w:rFonts w:ascii="Georgia" w:cs="Georgia" w:eastAsia="Georgia" w:hAnsi="Georgia"/>
          <w:sz w:val="24"/>
          <w:szCs w:val="24"/>
          <w:rtl w:val="0"/>
        </w:rPr>
        <w:tab/>
        <w:tab/>
        <w:tab/>
      </w:r>
      <w:r w:rsidDel="00000000" w:rsidR="00000000" w:rsidRPr="00000000">
        <w:rPr>
          <w:rFonts w:ascii="Georgia" w:cs="Georgia" w:eastAsia="Georgia" w:hAnsi="Georgia"/>
          <w:sz w:val="24"/>
          <w:szCs w:val="24"/>
          <w:u w:val="single"/>
          <w:rtl w:val="0"/>
        </w:rPr>
        <w:t xml:space="preserve">Grade</w:t>
      </w:r>
      <w:r w:rsidDel="00000000" w:rsidR="00000000" w:rsidRPr="00000000">
        <w:rPr>
          <w:rFonts w:ascii="Georgia" w:cs="Georgia" w:eastAsia="Georgia" w:hAnsi="Georgia"/>
          <w:sz w:val="24"/>
          <w:szCs w:val="24"/>
          <w:rtl w:val="0"/>
        </w:rPr>
        <w:t xml:space="preserve">: {{Grade}}</w:t>
      </w:r>
      <w:r w:rsidDel="00000000" w:rsidR="00000000" w:rsidRPr="00000000">
        <w:rPr>
          <w:rFonts w:ascii="Georgia" w:cs="Georgia" w:eastAsia="Georgia" w:hAnsi="Georgia"/>
          <w:sz w:val="24"/>
          <w:szCs w:val="24"/>
          <w:rtl w:val="0"/>
        </w:rPr>
        <w:tab/>
        <w:br w:type="textWrapping"/>
      </w:r>
    </w:p>
    <w:p w:rsidR="00000000" w:rsidDel="00000000" w:rsidP="00000000" w:rsidRDefault="00000000" w:rsidRPr="00000000" w14:paraId="00000025">
      <w:pPr>
        <w:tabs>
          <w:tab w:val="left" w:leader="none" w:pos="3510"/>
        </w:tabs>
        <w:spacing w:line="228" w:lineRule="auto"/>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Services</w:t>
      </w:r>
      <w:r w:rsidDel="00000000" w:rsidR="00000000" w:rsidRPr="00000000">
        <w:rPr>
          <w:rFonts w:ascii="Georgia" w:cs="Georgia" w:eastAsia="Georgia" w:hAnsi="Georgia"/>
          <w:sz w:val="24"/>
          <w:szCs w:val="24"/>
          <w:rtl w:val="0"/>
        </w:rPr>
        <w:t xml:space="preserve">: {{Services}}</w:t>
      </w:r>
    </w:p>
    <w:p w:rsidR="00000000" w:rsidDel="00000000" w:rsidP="00000000" w:rsidRDefault="00000000" w:rsidRPr="00000000" w14:paraId="00000026">
      <w:pPr>
        <w:tabs>
          <w:tab w:val="left" w:leader="none" w:pos="3510"/>
        </w:tabs>
        <w:spacing w:line="228"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br w:type="textWrapping"/>
      </w:r>
      <w:r w:rsidDel="00000000" w:rsidR="00000000" w:rsidRPr="00000000">
        <w:rPr>
          <w:rFonts w:ascii="Georgia" w:cs="Georgia" w:eastAsia="Georgia" w:hAnsi="Georgia"/>
          <w:sz w:val="24"/>
          <w:szCs w:val="24"/>
          <w:u w:val="single"/>
          <w:rtl w:val="0"/>
        </w:rPr>
        <w:t xml:space="preserve">Psychoeducational Testing</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27">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8">
      <w:pPr>
        <w:spacing w:line="240" w:lineRule="auto"/>
        <w:rPr>
          <w:rFonts w:ascii="Georgia" w:cs="Georgia" w:eastAsia="Georgia" w:hAnsi="Georgia"/>
          <w:i w:val="1"/>
          <w:sz w:val="24"/>
          <w:szCs w:val="24"/>
        </w:rPr>
      </w:pPr>
      <w:r w:rsidDel="00000000" w:rsidR="00000000" w:rsidRPr="00000000">
        <w:rPr>
          <w:rFonts w:ascii="Georgia" w:cs="Georgia" w:eastAsia="Georgia" w:hAnsi="Georgia"/>
          <w:sz w:val="24"/>
          <w:szCs w:val="24"/>
          <w:rtl w:val="0"/>
        </w:rPr>
        <w:tab/>
      </w:r>
      <w:r w:rsidDel="00000000" w:rsidR="00000000" w:rsidRPr="00000000">
        <w:rPr>
          <w:rFonts w:ascii="Georgia" w:cs="Georgia" w:eastAsia="Georgia" w:hAnsi="Georgia"/>
          <w:i w:val="1"/>
          <w:sz w:val="24"/>
          <w:szCs w:val="24"/>
          <w:rtl w:val="0"/>
        </w:rPr>
        <w:t xml:space="preserve">({{WPPSI Test Date}}) – Wechsler Preschool &amp; Primary Scales of Intelligence – Fourth Ed.</w:t>
      </w:r>
    </w:p>
    <w:p w:rsidR="00000000" w:rsidDel="00000000" w:rsidP="00000000" w:rsidRDefault="00000000" w:rsidRPr="00000000" w14:paraId="00000029">
      <w:pPr>
        <w:spacing w:line="240" w:lineRule="auto"/>
        <w:ind w:firstLine="72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Full Scale IQ: {{WPPSI Full Scale IQ Score}}</w:t>
      </w:r>
    </w:p>
    <w:p w:rsidR="00000000" w:rsidDel="00000000" w:rsidP="00000000" w:rsidRDefault="00000000" w:rsidRPr="00000000" w14:paraId="0000002A">
      <w:pPr>
        <w:spacing w:line="24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Verbal Comprehension: {{WPPSI Verbal Comprehension Score}} </w:t>
        <w:tab/>
        <w:tab/>
        <w:t xml:space="preserve">Visual Spatial: {{WPPSI Visual Spatial Score}}</w:t>
      </w:r>
    </w:p>
    <w:p w:rsidR="00000000" w:rsidDel="00000000" w:rsidP="00000000" w:rsidRDefault="00000000" w:rsidRPr="00000000" w14:paraId="0000002B">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C">
      <w:pPr>
        <w:spacing w:line="240" w:lineRule="auto"/>
        <w:ind w:firstLine="72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({{DPPR Test Date}}) – Developmental Profile – Fourth Edition – Parent Report</w:t>
      </w:r>
    </w:p>
    <w:p w:rsidR="00000000" w:rsidDel="00000000" w:rsidP="00000000" w:rsidRDefault="00000000" w:rsidRPr="00000000" w14:paraId="0000002D">
      <w:pPr>
        <w:spacing w:line="24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Cognitive: {{DPPR Cognitive Score}} </w:t>
        <w:tab/>
        <w:tab/>
        <w:tab/>
        <w:tab/>
        <w:t xml:space="preserve">Social-Emotional: {{DPPR Social-Emotional Score}}</w:t>
      </w:r>
    </w:p>
    <w:p w:rsidR="00000000" w:rsidDel="00000000" w:rsidP="00000000" w:rsidRDefault="00000000" w:rsidRPr="00000000" w14:paraId="0000002E">
      <w:pPr>
        <w:spacing w:line="24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Adaptive: {{DPPR Adaptive Score}} </w:t>
        <w:tab/>
        <w:tab/>
        <w:tab/>
        <w:tab/>
        <w:t xml:space="preserve">Physical: {{DPPR Physical Score}}</w:t>
      </w:r>
    </w:p>
    <w:p w:rsidR="00000000" w:rsidDel="00000000" w:rsidP="00000000" w:rsidRDefault="00000000" w:rsidRPr="00000000" w14:paraId="0000002F">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0">
      <w:pPr>
        <w:spacing w:line="240" w:lineRule="auto"/>
        <w:ind w:firstLine="72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({{PLS Test Date}}) – Preschool Language Scale – Fifth Edition</w:t>
      </w:r>
    </w:p>
    <w:p w:rsidR="00000000" w:rsidDel="00000000" w:rsidP="00000000" w:rsidRDefault="00000000" w:rsidRPr="00000000" w14:paraId="00000031">
      <w:pPr>
        <w:spacing w:line="240" w:lineRule="auto"/>
        <w:ind w:firstLine="72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Total Language Score: {{PLS Total Language Score}}</w:t>
      </w:r>
    </w:p>
    <w:p w:rsidR="00000000" w:rsidDel="00000000" w:rsidP="00000000" w:rsidRDefault="00000000" w:rsidRPr="00000000" w14:paraId="00000032">
      <w:pPr>
        <w:spacing w:line="24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Auditory Comprehension: {{PLS Auditory Comprehension Score}} </w:t>
        <w:tab/>
        <w:t xml:space="preserve">Expressive Communication: {{PLS Expressive Communication Score}}</w:t>
      </w:r>
    </w:p>
    <w:p w:rsidR="00000000" w:rsidDel="00000000" w:rsidP="00000000" w:rsidRDefault="00000000" w:rsidRPr="00000000" w14:paraId="00000033">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4">
      <w:pPr>
        <w:spacing w:line="240" w:lineRule="auto"/>
        <w:ind w:firstLine="72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({{PDMS Test Date}}) – Peabody Developmental Motor Scales – Second Edition</w:t>
      </w:r>
    </w:p>
    <w:p w:rsidR="00000000" w:rsidDel="00000000" w:rsidP="00000000" w:rsidRDefault="00000000" w:rsidRPr="00000000" w14:paraId="00000035">
      <w:pPr>
        <w:spacing w:line="24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Gross Motor: {{PDMS Gross Motor Score}} </w:t>
        <w:tab/>
        <w:tab/>
        <w:tab/>
        <w:t xml:space="preserve">Fine Motor: {{PDMS Fine Motor Score}}</w:t>
      </w:r>
    </w:p>
    <w:p w:rsidR="00000000" w:rsidDel="00000000" w:rsidP="00000000" w:rsidRDefault="00000000" w:rsidRPr="00000000" w14:paraId="00000036">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7">
      <w:pPr>
        <w:spacing w:line="240" w:lineRule="auto"/>
        <w:ind w:firstLine="72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({{PESHV Test Date}}) – Preschool Evaluation Scale Home Version – Second Edition</w:t>
      </w:r>
    </w:p>
    <w:p w:rsidR="00000000" w:rsidDel="00000000" w:rsidP="00000000" w:rsidRDefault="00000000" w:rsidRPr="00000000" w14:paraId="00000038">
      <w:pPr>
        <w:spacing w:line="24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Cognitive: {{PESHV Cognitive  Score}} </w:t>
        <w:tab/>
        <w:tab/>
        <w:tab/>
        <w:tab/>
        <w:t xml:space="preserve">Social Emotional: {{PESHV Social Emotional Score}}</w:t>
      </w:r>
    </w:p>
    <w:p w:rsidR="00000000" w:rsidDel="00000000" w:rsidP="00000000" w:rsidRDefault="00000000" w:rsidRPr="00000000" w14:paraId="00000039">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A">
      <w:pPr>
        <w:spacing w:line="240" w:lineRule="auto"/>
        <w:ind w:firstLine="72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({{REELT Test Date}}) – Receptive Expressive Emergent Language Test – Fourth Edition</w:t>
      </w:r>
    </w:p>
    <w:p w:rsidR="00000000" w:rsidDel="00000000" w:rsidP="00000000" w:rsidRDefault="00000000" w:rsidRPr="00000000" w14:paraId="0000003B">
      <w:pPr>
        <w:spacing w:line="240" w:lineRule="auto"/>
        <w:ind w:firstLine="72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Total Language: {{REELT Total Language Score}}</w:t>
      </w:r>
    </w:p>
    <w:p w:rsidR="00000000" w:rsidDel="00000000" w:rsidP="00000000" w:rsidRDefault="00000000" w:rsidRPr="00000000" w14:paraId="0000003C">
      <w:pPr>
        <w:spacing w:line="24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Auditory Comprehension: {{REELT Auditory Comprehension Score}} </w:t>
        <w:tab/>
        <w:t xml:space="preserve">Expressive Communication: {{REELT Expressive Communication Score}}</w:t>
      </w:r>
    </w:p>
    <w:p w:rsidR="00000000" w:rsidDel="00000000" w:rsidP="00000000" w:rsidRDefault="00000000" w:rsidRPr="00000000" w14:paraId="0000003D">
      <w:pPr>
        <w:spacing w:line="240" w:lineRule="auto"/>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E">
      <w:pPr>
        <w:spacing w:line="240" w:lineRule="auto"/>
        <w:ind w:firstLine="72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({{ABAS Test Date}}) – Adaptive Behavior Assessment System – Third Edition</w:t>
      </w:r>
    </w:p>
    <w:p w:rsidR="00000000" w:rsidDel="00000000" w:rsidP="00000000" w:rsidRDefault="00000000" w:rsidRPr="00000000" w14:paraId="0000003F">
      <w:pPr>
        <w:spacing w:line="240" w:lineRule="auto"/>
        <w:ind w:firstLine="72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General Adaptive Composite</w:t>
      </w:r>
      <w:r w:rsidDel="00000000" w:rsidR="00000000" w:rsidRPr="00000000">
        <w:rPr>
          <w:rFonts w:ascii="Georgia" w:cs="Georgia" w:eastAsia="Georgia" w:hAnsi="Georgia"/>
          <w:b w:val="1"/>
          <w:sz w:val="24"/>
          <w:szCs w:val="24"/>
          <w:rtl w:val="0"/>
        </w:rPr>
        <w:t xml:space="preserve">: {{ABAS General Adaptive Composite}}</w:t>
        <w:tab/>
        <w:tab/>
        <w:tab/>
      </w:r>
      <w:r w:rsidDel="00000000" w:rsidR="00000000" w:rsidRPr="00000000">
        <w:rPr>
          <w:rFonts w:ascii="Georgia" w:cs="Georgia" w:eastAsia="Georgia" w:hAnsi="Georgia"/>
          <w:sz w:val="24"/>
          <w:szCs w:val="24"/>
          <w:rtl w:val="0"/>
        </w:rPr>
        <w:t xml:space="preserve">Conceptual: {{ABAS Conceptual}} </w:t>
        <w:tab/>
      </w:r>
    </w:p>
    <w:p w:rsidR="00000000" w:rsidDel="00000000" w:rsidP="00000000" w:rsidRDefault="00000000" w:rsidRPr="00000000" w14:paraId="00000040">
      <w:pPr>
        <w:spacing w:line="24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Social: {{ABAS Social}}</w:t>
        <w:tab/>
        <w:tab/>
        <w:tab/>
        <w:t xml:space="preserve">Practical: {{ABAS Practical}}</w:t>
      </w:r>
    </w:p>
    <w:p w:rsidR="00000000" w:rsidDel="00000000" w:rsidP="00000000" w:rsidRDefault="00000000" w:rsidRPr="00000000" w14:paraId="00000041">
      <w:pPr>
        <w:spacing w:line="240" w:lineRule="auto"/>
        <w:rPr>
          <w:rFonts w:ascii="Georgia" w:cs="Georgia" w:eastAsia="Georgia" w:hAnsi="Georgia"/>
          <w:sz w:val="24"/>
          <w:szCs w:val="24"/>
          <w:shd w:fill="fff2cc" w:val="clear"/>
        </w:rPr>
      </w:pPr>
      <w:r w:rsidDel="00000000" w:rsidR="00000000" w:rsidRPr="00000000">
        <w:rPr>
          <w:rtl w:val="0"/>
        </w:rPr>
      </w:r>
    </w:p>
    <w:p w:rsidR="00000000" w:rsidDel="00000000" w:rsidP="00000000" w:rsidRDefault="00000000" w:rsidRPr="00000000" w14:paraId="00000042">
      <w:pPr>
        <w:spacing w:line="240" w:lineRule="auto"/>
        <w:ind w:left="720" w:firstLine="72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br w:type="textWrapping"/>
      </w:r>
      <w:r w:rsidDel="00000000" w:rsidR="00000000" w:rsidRPr="00000000">
        <w:rPr>
          <w:rFonts w:ascii="Georgia" w:cs="Georgia" w:eastAsia="Georgia" w:hAnsi="Georgia"/>
          <w:sz w:val="24"/>
          <w:szCs w:val="24"/>
          <w:rtl w:val="0"/>
        </w:rPr>
        <w:t xml:space="preserve">Scores are reported here as standard scores with a mean of 100 and standard deviation of 15. Scores between 85 and 115 are considered within normal limits.</w:t>
      </w:r>
    </w:p>
    <w:p w:rsidR="00000000" w:rsidDel="00000000" w:rsidP="00000000" w:rsidRDefault="00000000" w:rsidRPr="00000000" w14:paraId="00000043">
      <w:pPr>
        <w:spacing w:line="228" w:lineRule="auto"/>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44">
      <w:pPr>
        <w:spacing w:line="228"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u w:val="single"/>
          <w:rtl w:val="0"/>
        </w:rPr>
        <w:t xml:space="preserve">BEHAVIORAL PRESENTATION</w:t>
      </w:r>
      <w:r w:rsidDel="00000000" w:rsidR="00000000" w:rsidRPr="00000000">
        <w:rPr>
          <w:rFonts w:ascii="Georgia" w:cs="Georgia" w:eastAsia="Georgia" w:hAnsi="Georgia"/>
          <w:b w:val="1"/>
          <w:sz w:val="24"/>
          <w:szCs w:val="24"/>
          <w:rtl w:val="0"/>
        </w:rPr>
        <w:t xml:space="preserve">:</w:t>
      </w:r>
    </w:p>
    <w:p w:rsidR="00000000" w:rsidDel="00000000" w:rsidP="00000000" w:rsidRDefault="00000000" w:rsidRPr="00000000" w14:paraId="00000045">
      <w:pPr>
        <w:spacing w:line="228" w:lineRule="auto"/>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46">
      <w:pPr>
        <w:widowControl w:val="0"/>
        <w:spacing w:line="228"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{{Patient First Name}} presented at {{Location of the evaluation}} for the assessment. {{Preferred Pronouns 2 CAP}} attention to specific questions and tasks was brief. Considering {{Preferred Pronouns 2}} effort and level of cooperation, this assessment is thought to validly measure {{Patient First Name}}’s current functioning.</w:t>
      </w:r>
    </w:p>
    <w:p w:rsidR="00000000" w:rsidDel="00000000" w:rsidP="00000000" w:rsidRDefault="00000000" w:rsidRPr="00000000" w14:paraId="00000047">
      <w:pPr>
        <w:widowControl w:val="0"/>
        <w:spacing w:line="228" w:lineRule="auto"/>
        <w:rPr>
          <w:rFonts w:ascii="Georgia" w:cs="Georgia" w:eastAsia="Georgia" w:hAnsi="Georgia"/>
          <w:i w:val="1"/>
          <w:sz w:val="24"/>
          <w:szCs w:val="24"/>
          <w:highlight w:val="yellow"/>
        </w:rPr>
      </w:pPr>
      <w:r w:rsidDel="00000000" w:rsidR="00000000" w:rsidRPr="00000000">
        <w:rPr>
          <w:rtl w:val="0"/>
        </w:rPr>
      </w:r>
    </w:p>
    <w:p w:rsidR="00000000" w:rsidDel="00000000" w:rsidP="00000000" w:rsidRDefault="00000000" w:rsidRPr="00000000" w14:paraId="00000048">
      <w:pPr>
        <w:widowControl w:val="0"/>
        <w:spacing w:line="228" w:lineRule="auto"/>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Social Affect</w:t>
      </w:r>
      <w:r w:rsidDel="00000000" w:rsidR="00000000" w:rsidRPr="00000000">
        <w:rPr>
          <w:rFonts w:ascii="Georgia" w:cs="Georgia" w:eastAsia="Georgia" w:hAnsi="Georgia"/>
          <w:sz w:val="24"/>
          <w:szCs w:val="24"/>
          <w:rtl w:val="0"/>
        </w:rPr>
        <w:t xml:space="preserve">: {{Patient First Name}} spoke in sentences with a prosody notable for being irregular in rhythm and rate. There was evidence of echolalia and scripting. Facial expressions were appropriately varied but not consistently directed toward me. {{Patient First Name}}’s gestures were well-integrated with {{Preferred Pronouns 2}} speech, but {{Preferred Pronouns 2}} insight into social relationships and emotions was less than expected given {{Preferred Pronouns 2}} language level. {{Preferred Pronouns 2 CAP}} social overtures and responses were awkward. The overall overaction was comfortable, but not sustained with me today.</w:t>
      </w:r>
    </w:p>
    <w:p w:rsidR="00000000" w:rsidDel="00000000" w:rsidP="00000000" w:rsidRDefault="00000000" w:rsidRPr="00000000" w14:paraId="00000049">
      <w:pPr>
        <w:widowControl w:val="0"/>
        <w:spacing w:after="240" w:before="240" w:line="228" w:lineRule="auto"/>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Restricted and Repetitive Behavior</w:t>
      </w:r>
      <w:r w:rsidDel="00000000" w:rsidR="00000000" w:rsidRPr="00000000">
        <w:rPr>
          <w:rFonts w:ascii="Georgia" w:cs="Georgia" w:eastAsia="Georgia" w:hAnsi="Georgia"/>
          <w:sz w:val="24"/>
          <w:szCs w:val="24"/>
          <w:rtl w:val="0"/>
        </w:rPr>
        <w:t xml:space="preserve">: {{Patient First Name}} moved {{Preferred Pronouns 2}} hands and body in a repetitive manner. {{Preferred Pronouns 1 CAP}} displayed an intense interest in certain topics during conversation, and I observed this to follow {{Preferred Pronouns 2}} train of thought to a level that limited {{Preferred Pronouns 2}} social reciprocity. </w:t>
      </w:r>
    </w:p>
    <w:p w:rsidR="00000000" w:rsidDel="00000000" w:rsidP="00000000" w:rsidRDefault="00000000" w:rsidRPr="00000000" w14:paraId="0000004A">
      <w:pPr>
        <w:widowControl w:val="0"/>
        <w:spacing w:line="228" w:lineRule="auto"/>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4B">
      <w:pPr>
        <w:spacing w:line="240" w:lineRule="auto"/>
        <w:rPr>
          <w:rFonts w:ascii="Georgia" w:cs="Georgia" w:eastAsia="Georgia" w:hAnsi="Georgia"/>
          <w:i w:val="1"/>
          <w:sz w:val="24"/>
          <w:szCs w:val="24"/>
          <w:u w:val="single"/>
        </w:rPr>
      </w:pPr>
      <w:r w:rsidDel="00000000" w:rsidR="00000000" w:rsidRPr="00000000">
        <w:rPr>
          <w:rFonts w:ascii="Georgia" w:cs="Georgia" w:eastAsia="Georgia" w:hAnsi="Georgia"/>
          <w:b w:val="1"/>
          <w:sz w:val="24"/>
          <w:szCs w:val="24"/>
          <w:u w:val="single"/>
          <w:rtl w:val="0"/>
        </w:rPr>
        <w:t xml:space="preserve">ASSESSMENTS</w:t>
      </w:r>
      <w:r w:rsidDel="00000000" w:rsidR="00000000" w:rsidRPr="00000000">
        <w:rPr>
          <w:rFonts w:ascii="Georgia" w:cs="Georgia" w:eastAsia="Georgia" w:hAnsi="Georgia"/>
          <w:b w:val="1"/>
          <w:sz w:val="24"/>
          <w:szCs w:val="24"/>
          <w:rtl w:val="0"/>
        </w:rPr>
        <w:t xml:space="preserve">:</w:t>
      </w:r>
      <w:r w:rsidDel="00000000" w:rsidR="00000000" w:rsidRPr="00000000">
        <w:rPr>
          <w:rtl w:val="0"/>
        </w:rPr>
      </w:r>
    </w:p>
    <w:p w:rsidR="00000000" w:rsidDel="00000000" w:rsidP="00000000" w:rsidRDefault="00000000" w:rsidRPr="00000000" w14:paraId="0000004C">
      <w:pPr>
        <w:widowControl w:val="0"/>
        <w:spacing w:line="228" w:lineRule="auto"/>
        <w:rPr>
          <w:rFonts w:ascii="Georgia" w:cs="Georgia" w:eastAsia="Georgia" w:hAnsi="Georgia"/>
          <w:i w:val="1"/>
          <w:sz w:val="24"/>
          <w:szCs w:val="24"/>
          <w:u w:val="single"/>
        </w:rPr>
      </w:pPr>
      <w:r w:rsidDel="00000000" w:rsidR="00000000" w:rsidRPr="00000000">
        <w:rPr>
          <w:rtl w:val="0"/>
        </w:rPr>
      </w:r>
    </w:p>
    <w:p w:rsidR="00000000" w:rsidDel="00000000" w:rsidP="00000000" w:rsidRDefault="00000000" w:rsidRPr="00000000" w14:paraId="0000004D">
      <w:pPr>
        <w:spacing w:line="240" w:lineRule="auto"/>
        <w:rPr>
          <w:rFonts w:ascii="Georgia" w:cs="Georgia" w:eastAsia="Georgia" w:hAnsi="Georgia"/>
          <w:i w:val="1"/>
          <w:sz w:val="24"/>
          <w:szCs w:val="24"/>
          <w:u w:val="single"/>
        </w:rPr>
      </w:pPr>
      <w:r w:rsidDel="00000000" w:rsidR="00000000" w:rsidRPr="00000000">
        <w:rPr>
          <w:rFonts w:ascii="Georgia" w:cs="Georgia" w:eastAsia="Georgia" w:hAnsi="Georgia"/>
          <w:i w:val="1"/>
          <w:sz w:val="24"/>
          <w:szCs w:val="24"/>
          <w:u w:val="single"/>
          <w:rtl w:val="0"/>
        </w:rPr>
        <w:t xml:space="preserve">Social Communication Questionnaire (SCQ) – Lifetime Form</w:t>
      </w:r>
    </w:p>
    <w:p w:rsidR="00000000" w:rsidDel="00000000" w:rsidP="00000000" w:rsidRDefault="00000000" w:rsidRPr="00000000" w14:paraId="0000004E">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SCQ evaluates for symptoms of autism spectrum disorder across developmental</w:t>
      </w:r>
    </w:p>
    <w:p w:rsidR="00000000" w:rsidDel="00000000" w:rsidP="00000000" w:rsidRDefault="00000000" w:rsidRPr="00000000" w14:paraId="0000004F">
      <w:pPr>
        <w:keepLines w:val="1"/>
        <w:widowControl w:val="0"/>
        <w:spacing w:line="240" w:lineRule="auto"/>
        <w:rPr>
          <w:rFonts w:ascii="Georgia" w:cs="Georgia" w:eastAsia="Georgia" w:hAnsi="Georgia"/>
          <w:b w:val="1"/>
          <w:i w:val="1"/>
          <w:sz w:val="24"/>
          <w:szCs w:val="24"/>
        </w:rPr>
      </w:pPr>
      <w:r w:rsidDel="00000000" w:rsidR="00000000" w:rsidRPr="00000000">
        <w:rPr>
          <w:rFonts w:ascii="Georgia" w:cs="Georgia" w:eastAsia="Georgia" w:hAnsi="Georgia"/>
          <w:sz w:val="24"/>
          <w:szCs w:val="24"/>
          <w:rtl w:val="0"/>
        </w:rPr>
        <w:t xml:space="preserve">history. Scores above 15 are suggestive of an autism diagnosis. Based on the {{Caregiver type}}’s report, </w:t>
      </w:r>
      <w:r w:rsidDel="00000000" w:rsidR="00000000" w:rsidRPr="00000000">
        <w:rPr>
          <w:rFonts w:ascii="Georgia" w:cs="Georgia" w:eastAsia="Georgia" w:hAnsi="Georgia"/>
          <w:b w:val="1"/>
          <w:sz w:val="24"/>
          <w:szCs w:val="24"/>
          <w:rtl w:val="0"/>
        </w:rPr>
        <w:t xml:space="preserve">{{Patient First Name}}’s score was {{Results (SCQ) – Lifetime Form}}. </w:t>
      </w:r>
      <w:r w:rsidDel="00000000" w:rsidR="00000000" w:rsidRPr="00000000">
        <w:rPr>
          <w:rFonts w:ascii="Georgia" w:cs="Georgia" w:eastAsia="Georgia" w:hAnsi="Georgia"/>
          <w:b w:val="1"/>
          <w:i w:val="1"/>
          <w:sz w:val="24"/>
          <w:szCs w:val="24"/>
          <w:rtl w:val="0"/>
        </w:rPr>
        <w:t xml:space="preserve">This score is clearly consistent with autism at present.</w:t>
      </w:r>
    </w:p>
    <w:p w:rsidR="00000000" w:rsidDel="00000000" w:rsidP="00000000" w:rsidRDefault="00000000" w:rsidRPr="00000000" w14:paraId="00000050">
      <w:pPr>
        <w:keepLines w:val="1"/>
        <w:widowControl w:val="0"/>
        <w:spacing w:line="240" w:lineRule="auto"/>
        <w:rPr>
          <w:rFonts w:ascii="Georgia" w:cs="Georgia" w:eastAsia="Georgia" w:hAnsi="Georgia"/>
          <w:i w:val="1"/>
          <w:sz w:val="24"/>
          <w:szCs w:val="24"/>
          <w:u w:val="single"/>
        </w:rPr>
      </w:pPr>
      <w:r w:rsidDel="00000000" w:rsidR="00000000" w:rsidRPr="00000000">
        <w:rPr>
          <w:rtl w:val="0"/>
        </w:rPr>
      </w:r>
    </w:p>
    <w:p w:rsidR="00000000" w:rsidDel="00000000" w:rsidP="00000000" w:rsidRDefault="00000000" w:rsidRPr="00000000" w14:paraId="00000051">
      <w:pPr>
        <w:keepLines w:val="1"/>
        <w:widowControl w:val="0"/>
        <w:spacing w:line="240" w:lineRule="auto"/>
        <w:rPr>
          <w:rFonts w:ascii="Georgia" w:cs="Georgia" w:eastAsia="Georgia" w:hAnsi="Georgia"/>
          <w:sz w:val="24"/>
          <w:szCs w:val="24"/>
        </w:rPr>
      </w:pPr>
      <w:r w:rsidDel="00000000" w:rsidR="00000000" w:rsidRPr="00000000">
        <w:rPr>
          <w:rFonts w:ascii="Georgia" w:cs="Georgia" w:eastAsia="Georgia" w:hAnsi="Georgia"/>
          <w:i w:val="1"/>
          <w:sz w:val="24"/>
          <w:szCs w:val="24"/>
          <w:u w:val="single"/>
          <w:rtl w:val="0"/>
        </w:rPr>
        <w:t xml:space="preserve">Autism Diagnostic Observation Schedule - Second Edition (ADOS-2), Module 3</w:t>
      </w:r>
      <w:r w:rsidDel="00000000" w:rsidR="00000000" w:rsidRPr="00000000">
        <w:rPr>
          <w:rFonts w:ascii="Georgia" w:cs="Georgia" w:eastAsia="Georgia" w:hAnsi="Georgia"/>
          <w:i w:val="1"/>
          <w:sz w:val="24"/>
          <w:szCs w:val="24"/>
          <w:rtl w:val="0"/>
        </w:rPr>
        <w:t xml:space="preserve">         </w:t>
      </w:r>
      <w:r w:rsidDel="00000000" w:rsidR="00000000" w:rsidRPr="00000000">
        <w:rPr>
          <w:rFonts w:ascii="Georgia" w:cs="Georgia" w:eastAsia="Georgia" w:hAnsi="Georgia"/>
          <w:sz w:val="24"/>
          <w:szCs w:val="24"/>
          <w:rtl w:val="0"/>
        </w:rPr>
        <w:t xml:space="preserve">The ADOS-2 is a semi-structured, standardized assessment of communication, social interaction, and play or imaginative use of materials. The ADOS-2 consists of standard activities that allow the examiner to observe behaviors that have been identified as important to the diagnosis of autism spectrum disorders at different developmental levels and chronological ages. Module 3 is for older children with fluent speech. </w:t>
      </w:r>
    </w:p>
    <w:p w:rsidR="00000000" w:rsidDel="00000000" w:rsidP="00000000" w:rsidRDefault="00000000" w:rsidRPr="00000000" w14:paraId="00000052">
      <w:pPr>
        <w:spacing w:after="240" w:before="24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ADOS-2 scores should be used in conjunction with information regarding {{Patient First Name}}’s developmental history, current functioning, and diagnostic formulation provided. </w:t>
      </w:r>
    </w:p>
    <w:p w:rsidR="00000000" w:rsidDel="00000000" w:rsidP="00000000" w:rsidRDefault="00000000" w:rsidRPr="00000000" w14:paraId="00000053">
      <w:pPr>
        <w:spacing w:after="240" w:before="240" w:line="240" w:lineRule="auto"/>
        <w:rPr>
          <w:rFonts w:ascii="Georgia" w:cs="Georgia" w:eastAsia="Georgia" w:hAnsi="Georgia"/>
          <w:b w:val="1"/>
          <w:i w:val="1"/>
          <w:sz w:val="24"/>
          <w:szCs w:val="24"/>
        </w:rPr>
      </w:pPr>
      <w:r w:rsidDel="00000000" w:rsidR="00000000" w:rsidRPr="00000000">
        <w:rPr>
          <w:rFonts w:ascii="Georgia" w:cs="Georgia" w:eastAsia="Georgia" w:hAnsi="Georgia"/>
          <w:b w:val="1"/>
          <w:i w:val="1"/>
          <w:sz w:val="24"/>
          <w:szCs w:val="24"/>
          <w:rtl w:val="0"/>
        </w:rPr>
        <w:t xml:space="preserve">{{Patient First Name}}'s performance during the ADOS-2, Module 3 was </w:t>
      </w:r>
      <w:r w:rsidDel="00000000" w:rsidR="00000000" w:rsidRPr="00000000">
        <w:rPr>
          <w:rFonts w:ascii="Georgia" w:cs="Georgia" w:eastAsia="Georgia" w:hAnsi="Georgia"/>
          <w:b w:val="1"/>
          <w:i w:val="1"/>
          <w:sz w:val="24"/>
          <w:szCs w:val="24"/>
          <w:u w:val="single"/>
          <w:rtl w:val="0"/>
        </w:rPr>
        <w:t xml:space="preserve">above the cut-off criterion</w:t>
      </w:r>
      <w:r w:rsidDel="00000000" w:rsidR="00000000" w:rsidRPr="00000000">
        <w:rPr>
          <w:rFonts w:ascii="Georgia" w:cs="Georgia" w:eastAsia="Georgia" w:hAnsi="Georgia"/>
          <w:b w:val="1"/>
          <w:i w:val="1"/>
          <w:sz w:val="24"/>
          <w:szCs w:val="24"/>
          <w:rtl w:val="0"/>
        </w:rPr>
        <w:t xml:space="preserve"> and </w:t>
      </w:r>
      <w:r w:rsidDel="00000000" w:rsidR="00000000" w:rsidRPr="00000000">
        <w:rPr>
          <w:rFonts w:ascii="Georgia" w:cs="Georgia" w:eastAsia="Georgia" w:hAnsi="Georgia"/>
          <w:b w:val="1"/>
          <w:i w:val="1"/>
          <w:sz w:val="24"/>
          <w:szCs w:val="24"/>
          <w:u w:val="single"/>
          <w:rtl w:val="0"/>
        </w:rPr>
        <w:t xml:space="preserve">consistent with the presence</w:t>
      </w:r>
      <w:r w:rsidDel="00000000" w:rsidR="00000000" w:rsidRPr="00000000">
        <w:rPr>
          <w:rFonts w:ascii="Georgia" w:cs="Georgia" w:eastAsia="Georgia" w:hAnsi="Georgia"/>
          <w:b w:val="1"/>
          <w:i w:val="1"/>
          <w:sz w:val="24"/>
          <w:szCs w:val="24"/>
          <w:rtl w:val="0"/>
        </w:rPr>
        <w:t xml:space="preserve"> of autism spectrum disorder.</w:t>
      </w:r>
    </w:p>
    <w:p w:rsidR="00000000" w:rsidDel="00000000" w:rsidP="00000000" w:rsidRDefault="00000000" w:rsidRPr="00000000" w14:paraId="00000054">
      <w:pPr>
        <w:spacing w:after="240" w:before="240" w:line="240" w:lineRule="auto"/>
        <w:rPr>
          <w:rFonts w:ascii="Georgia" w:cs="Georgia" w:eastAsia="Georgia" w:hAnsi="Georgia"/>
          <w:sz w:val="24"/>
          <w:szCs w:val="24"/>
        </w:rPr>
      </w:pPr>
      <w:r w:rsidDel="00000000" w:rsidR="00000000" w:rsidRPr="00000000">
        <w:rPr>
          <w:rFonts w:ascii="Georgia" w:cs="Georgia" w:eastAsia="Georgia" w:hAnsi="Georgia"/>
          <w:i w:val="1"/>
          <w:sz w:val="24"/>
          <w:szCs w:val="24"/>
          <w:u w:val="single"/>
          <w:rtl w:val="0"/>
        </w:rPr>
        <w:t xml:space="preserve">Social Responsiveness Scale – Second Edition (SRS-2) – Parent &amp; Teacher Report</w:t>
        <w:br w:type="textWrapping"/>
      </w:r>
      <w:r w:rsidDel="00000000" w:rsidR="00000000" w:rsidRPr="00000000">
        <w:rPr>
          <w:rFonts w:ascii="Georgia" w:cs="Georgia" w:eastAsia="Georgia" w:hAnsi="Georgia"/>
          <w:sz w:val="24"/>
          <w:szCs w:val="24"/>
          <w:rtl w:val="0"/>
        </w:rPr>
        <w:t xml:space="preserve">The SRS-2 is an objective measure that identifies social impairments associated with autism spectrum disorder and quantifies ASD-related severity throughout the lifespan.</w:t>
      </w:r>
    </w:p>
    <w:p w:rsidR="00000000" w:rsidDel="00000000" w:rsidP="00000000" w:rsidRDefault="00000000" w:rsidRPr="00000000" w14:paraId="00000055">
      <w:pPr>
        <w:spacing w:after="240" w:before="24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Studies show that the SRS-2 discriminates both </w:t>
      </w:r>
      <w:r w:rsidDel="00000000" w:rsidR="00000000" w:rsidRPr="00000000">
        <w:rPr>
          <w:rFonts w:ascii="Georgia" w:cs="Georgia" w:eastAsia="Georgia" w:hAnsi="Georgia"/>
          <w:i w:val="1"/>
          <w:sz w:val="24"/>
          <w:szCs w:val="24"/>
          <w:rtl w:val="0"/>
        </w:rPr>
        <w:t xml:space="preserve">within</w:t>
      </w:r>
      <w:r w:rsidDel="00000000" w:rsidR="00000000" w:rsidRPr="00000000">
        <w:rPr>
          <w:rFonts w:ascii="Georgia" w:cs="Georgia" w:eastAsia="Georgia" w:hAnsi="Georgia"/>
          <w:sz w:val="24"/>
          <w:szCs w:val="24"/>
          <w:rtl w:val="0"/>
        </w:rPr>
        <w:t xml:space="preserve"> the autism spectrum and </w:t>
      </w:r>
      <w:r w:rsidDel="00000000" w:rsidR="00000000" w:rsidRPr="00000000">
        <w:rPr>
          <w:rFonts w:ascii="Georgia" w:cs="Georgia" w:eastAsia="Georgia" w:hAnsi="Georgia"/>
          <w:i w:val="1"/>
          <w:sz w:val="24"/>
          <w:szCs w:val="24"/>
          <w:rtl w:val="0"/>
        </w:rPr>
        <w:t xml:space="preserve">between</w:t>
      </w:r>
      <w:r w:rsidDel="00000000" w:rsidR="00000000" w:rsidRPr="00000000">
        <w:rPr>
          <w:rFonts w:ascii="Georgia" w:cs="Georgia" w:eastAsia="Georgia" w:hAnsi="Georgia"/>
          <w:sz w:val="24"/>
          <w:szCs w:val="24"/>
          <w:rtl w:val="0"/>
        </w:rPr>
        <w:t xml:space="preserve"> ASD and other disorder, which makes the test useful for differential diagnosis. Raters evaluate symptoms using a scale representing a range of severity. Although not used for diagnosis, subscale scores are helpful in designing and evaluating treatment.</w:t>
      </w:r>
    </w:p>
    <w:p w:rsidR="00000000" w:rsidDel="00000000" w:rsidP="00000000" w:rsidRDefault="00000000" w:rsidRPr="00000000" w14:paraId="00000056">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SRS-2 scores are reported here as T-scores with a mean of 50 and a standard deviation of 10 with higher scores indicating greater levels of concern for how social behavior impacts or interferes with everyday interactions. The following interpretative guidelines are offered here for the benefit of the reader: Less than 59 indicates within normal limits, between 60 and 65 as mild concern, between 65 and 75 as moderate concern, and greater than 76 as severe. {{Patient First Name}} ’s {{Caregiver type}} and teacher reported the following:</w:t>
      </w:r>
    </w:p>
    <w:p w:rsidR="00000000" w:rsidDel="00000000" w:rsidP="00000000" w:rsidRDefault="00000000" w:rsidRPr="00000000" w14:paraId="00000057">
      <w:pPr>
        <w:spacing w:line="240" w:lineRule="auto"/>
        <w:rPr>
          <w:rFonts w:ascii="Georgia" w:cs="Georgia" w:eastAsia="Georgia" w:hAnsi="Georgia"/>
          <w:i w:val="1"/>
          <w:sz w:val="24"/>
          <w:szCs w:val="24"/>
          <w:u w:val="single"/>
        </w:rPr>
      </w:pPr>
      <w:r w:rsidDel="00000000" w:rsidR="00000000" w:rsidRPr="00000000">
        <w:rPr>
          <w:rtl w:val="0"/>
        </w:rPr>
      </w:r>
    </w:p>
    <w:p w:rsidR="00000000" w:rsidDel="00000000" w:rsidP="00000000" w:rsidRDefault="00000000" w:rsidRPr="00000000" w14:paraId="00000058">
      <w:pPr>
        <w:widowControl w:val="0"/>
        <w:tabs>
          <w:tab w:val="left" w:leader="none" w:pos="180"/>
        </w:tabs>
        <w:spacing w:before="240" w:line="240" w:lineRule="auto"/>
        <w:ind w:left="720" w:firstLine="0"/>
        <w:rPr>
          <w:rFonts w:ascii="Georgia" w:cs="Georgia" w:eastAsia="Georgia" w:hAnsi="Georgia"/>
          <w:sz w:val="24"/>
          <w:szCs w:val="24"/>
        </w:rPr>
      </w:pPr>
      <w:r w:rsidDel="00000000" w:rsidR="00000000" w:rsidRPr="00000000">
        <w:rPr>
          <w:rFonts w:ascii="Georgia" w:cs="Georgia" w:eastAsia="Georgia" w:hAnsi="Georgia"/>
          <w:b w:val="1"/>
          <w:i w:val="1"/>
          <w:sz w:val="24"/>
          <w:szCs w:val="24"/>
          <w:rtl w:val="0"/>
        </w:rPr>
        <w:t xml:space="preserve">SRS-2 Total Score</w:t>
      </w:r>
      <w:r w:rsidDel="00000000" w:rsidR="00000000" w:rsidRPr="00000000">
        <w:rPr>
          <w:rFonts w:ascii="Georgia" w:cs="Georgia" w:eastAsia="Georgia" w:hAnsi="Georgia"/>
          <w:b w:val="1"/>
          <w:sz w:val="24"/>
          <w:szCs w:val="24"/>
          <w:rtl w:val="0"/>
        </w:rPr>
        <w:t xml:space="preserve">: {{SRS-2 Score Caregiver}} ({{Caregiver type}}), {{SRS-2 Score Teacher}} (teacher)</w:t>
        <w:br w:type="textWrapping"/>
      </w:r>
      <w:r w:rsidDel="00000000" w:rsidR="00000000" w:rsidRPr="00000000">
        <w:rPr>
          <w:rFonts w:ascii="Georgia" w:cs="Georgia" w:eastAsia="Georgia" w:hAnsi="Georgia"/>
          <w:sz w:val="24"/>
          <w:szCs w:val="24"/>
          <w:rtl w:val="0"/>
        </w:rPr>
        <w:br w:type="textWrapping"/>
        <w:t xml:space="preserve">Social Communication and Interaction: {{Social Communication and Interaction Score Caregiver}} ({{Caregiver type}}), {{Social Communication and Interaction Score Teacher}} (teacher)</w:t>
        <w:br w:type="textWrapping"/>
        <w:t xml:space="preserve">Restricted Interests and Repetitive Behavior: {{Restricted Interests and Repetitive Behavior Score Caregiver}} ({{Caregiver type}}), {{Restricted Interests and Repetitive Behavior Score Teacher}} (teacher)</w:t>
        <w:br w:type="textWrapping"/>
      </w:r>
    </w:p>
    <w:p w:rsidR="00000000" w:rsidDel="00000000" w:rsidP="00000000" w:rsidRDefault="00000000" w:rsidRPr="00000000" w14:paraId="00000059">
      <w:pPr>
        <w:spacing w:line="240" w:lineRule="auto"/>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Based on the report provided by {{Preferred Pronouns 2}} {{Caregiver type}}, </w:t>
      </w:r>
      <w:r w:rsidDel="00000000" w:rsidR="00000000" w:rsidRPr="00000000">
        <w:rPr>
          <w:rFonts w:ascii="Georgia" w:cs="Georgia" w:eastAsia="Georgia" w:hAnsi="Georgia"/>
          <w:i w:val="1"/>
          <w:sz w:val="24"/>
          <w:szCs w:val="24"/>
          <w:rtl w:val="0"/>
        </w:rPr>
        <w:t xml:space="preserve">{{Patient First Name}}’s social communication and related behaviors</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i w:val="1"/>
          <w:sz w:val="24"/>
          <w:szCs w:val="24"/>
          <w:rtl w:val="0"/>
        </w:rPr>
        <w:t xml:space="preserve">indicated {{Caregiver's level of concern}} concerns. </w:t>
      </w:r>
      <w:r w:rsidDel="00000000" w:rsidR="00000000" w:rsidRPr="00000000">
        <w:rPr>
          <w:rFonts w:ascii="Georgia" w:cs="Georgia" w:eastAsia="Georgia" w:hAnsi="Georgia"/>
          <w:sz w:val="24"/>
          <w:szCs w:val="24"/>
          <w:rtl w:val="0"/>
        </w:rPr>
        <w:t xml:space="preserve">{{Patient First Name}}’s teacher reported a {{Teacher's level of concern}} level of concern, and </w:t>
      </w:r>
      <w:r w:rsidDel="00000000" w:rsidR="00000000" w:rsidRPr="00000000">
        <w:rPr>
          <w:rFonts w:ascii="Georgia" w:cs="Georgia" w:eastAsia="Georgia" w:hAnsi="Georgia"/>
          <w:b w:val="1"/>
          <w:sz w:val="24"/>
          <w:szCs w:val="24"/>
          <w:rtl w:val="0"/>
        </w:rPr>
        <w:t xml:space="preserve">my observation aligned with a {{Evaluator's level of concern}} level of concern.</w:t>
      </w:r>
    </w:p>
    <w:p w:rsidR="00000000" w:rsidDel="00000000" w:rsidP="00000000" w:rsidRDefault="00000000" w:rsidRPr="00000000" w14:paraId="0000005A">
      <w:pPr>
        <w:spacing w:line="24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5B">
      <w:pPr>
        <w:spacing w:line="240" w:lineRule="auto"/>
        <w:rPr>
          <w:rFonts w:ascii="Georgia" w:cs="Georgia" w:eastAsia="Georgia" w:hAnsi="Georgia"/>
          <w:i w:val="1"/>
          <w:sz w:val="24"/>
          <w:szCs w:val="24"/>
          <w:u w:val="single"/>
        </w:rPr>
      </w:pPr>
      <w:r w:rsidDel="00000000" w:rsidR="00000000" w:rsidRPr="00000000">
        <w:rPr>
          <w:rFonts w:ascii="Georgia" w:cs="Georgia" w:eastAsia="Georgia" w:hAnsi="Georgia"/>
          <w:i w:val="1"/>
          <w:sz w:val="24"/>
          <w:szCs w:val="24"/>
          <w:u w:val="single"/>
          <w:rtl w:val="0"/>
        </w:rPr>
        <w:t xml:space="preserve">Vineland Adaptive Behavior Scales – 3rd Ed. (VABS-3) – Parent &amp; Teacher Report</w:t>
      </w:r>
    </w:p>
    <w:p w:rsidR="00000000" w:rsidDel="00000000" w:rsidP="00000000" w:rsidRDefault="00000000" w:rsidRPr="00000000" w14:paraId="0000005C">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VABS-3 yields information about an individual’s adaptive functioning, which is the ability to independently perform daily activities for personal and social sufficiency. The Adaptive Behavior Composite measures overall adaptive functioning, while separate scores provide more details about communication, daily living skills, and socialization. </w:t>
      </w:r>
    </w:p>
    <w:p w:rsidR="00000000" w:rsidDel="00000000" w:rsidP="00000000" w:rsidRDefault="00000000" w:rsidRPr="00000000" w14:paraId="0000005D">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E">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Standard scores on the VABS-3 have a mean of 100 and a standard deviation of 15.  Scores between 85 and 115 are within the average range for this test, scores between 70 and 84 are considered moderately low, and scores below 70 are considered very low.</w:t>
      </w:r>
    </w:p>
    <w:p w:rsidR="00000000" w:rsidDel="00000000" w:rsidP="00000000" w:rsidRDefault="00000000" w:rsidRPr="00000000" w14:paraId="0000005F">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0">
      <w:pPr>
        <w:spacing w:line="240" w:lineRule="auto"/>
        <w:ind w:firstLine="72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Adaptive Behavior Composite: </w:t>
      </w:r>
      <w:r w:rsidDel="00000000" w:rsidR="00000000" w:rsidRPr="00000000">
        <w:rPr>
          <w:rFonts w:ascii="Georgia" w:cs="Georgia" w:eastAsia="Georgia" w:hAnsi="Georgia"/>
          <w:b w:val="1"/>
          <w:sz w:val="24"/>
          <w:szCs w:val="24"/>
          <w:rtl w:val="0"/>
        </w:rPr>
        <w:t xml:space="preserve">{{Vineland Score Caregiver}} ({{Caregiver type}})</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b w:val="1"/>
          <w:sz w:val="24"/>
          <w:szCs w:val="24"/>
          <w:rtl w:val="0"/>
        </w:rPr>
        <w:t xml:space="preserve">{{Vineland Score Teacher}}</w:t>
      </w:r>
      <w:r w:rsidDel="00000000" w:rsidR="00000000" w:rsidRPr="00000000">
        <w:rPr>
          <w:rFonts w:ascii="Georgia" w:cs="Georgia" w:eastAsia="Georgia" w:hAnsi="Georgia"/>
          <w:b w:val="1"/>
          <w:sz w:val="24"/>
          <w:szCs w:val="24"/>
          <w:rtl w:val="0"/>
        </w:rPr>
        <w:t xml:space="preserve"> (teacher)</w:t>
      </w:r>
    </w:p>
    <w:p w:rsidR="00000000" w:rsidDel="00000000" w:rsidP="00000000" w:rsidRDefault="00000000" w:rsidRPr="00000000" w14:paraId="00000061">
      <w:pPr>
        <w:spacing w:line="240" w:lineRule="auto"/>
        <w:ind w:left="72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Communication: </w:t>
      </w:r>
      <w:r w:rsidDel="00000000" w:rsidR="00000000" w:rsidRPr="00000000">
        <w:rPr>
          <w:rFonts w:ascii="Georgia" w:cs="Georgia" w:eastAsia="Georgia" w:hAnsi="Georgia"/>
          <w:sz w:val="24"/>
          <w:szCs w:val="24"/>
          <w:rtl w:val="0"/>
        </w:rPr>
        <w:t xml:space="preserve">{{Communication Score Caregiver}}</w:t>
      </w:r>
      <w:r w:rsidDel="00000000" w:rsidR="00000000" w:rsidRPr="00000000">
        <w:rPr>
          <w:rFonts w:ascii="Georgia" w:cs="Georgia" w:eastAsia="Georgia" w:hAnsi="Georgia"/>
          <w:sz w:val="24"/>
          <w:szCs w:val="24"/>
          <w:rtl w:val="0"/>
        </w:rPr>
        <w:t xml:space="preserve"> ({{Caregiver type}}), </w:t>
      </w:r>
      <w:r w:rsidDel="00000000" w:rsidR="00000000" w:rsidRPr="00000000">
        <w:rPr>
          <w:rFonts w:ascii="Georgia" w:cs="Georgia" w:eastAsia="Georgia" w:hAnsi="Georgia"/>
          <w:sz w:val="24"/>
          <w:szCs w:val="24"/>
          <w:rtl w:val="0"/>
        </w:rPr>
        <w:t xml:space="preserve">{{Communication Score Teacher}}</w:t>
      </w:r>
      <w:r w:rsidDel="00000000" w:rsidR="00000000" w:rsidRPr="00000000">
        <w:rPr>
          <w:rFonts w:ascii="Georgia" w:cs="Georgia" w:eastAsia="Georgia" w:hAnsi="Georgia"/>
          <w:sz w:val="24"/>
          <w:szCs w:val="24"/>
          <w:rtl w:val="0"/>
        </w:rPr>
        <w:t xml:space="preserve"> (teacher)</w:t>
      </w:r>
    </w:p>
    <w:p w:rsidR="00000000" w:rsidDel="00000000" w:rsidP="00000000" w:rsidRDefault="00000000" w:rsidRPr="00000000" w14:paraId="00000062">
      <w:pPr>
        <w:spacing w:line="240" w:lineRule="auto"/>
        <w:ind w:left="72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Daily Living Skills: </w:t>
      </w:r>
      <w:r w:rsidDel="00000000" w:rsidR="00000000" w:rsidRPr="00000000">
        <w:rPr>
          <w:rFonts w:ascii="Georgia" w:cs="Georgia" w:eastAsia="Georgia" w:hAnsi="Georgia"/>
          <w:sz w:val="24"/>
          <w:szCs w:val="24"/>
          <w:rtl w:val="0"/>
        </w:rPr>
        <w:t xml:space="preserve">{{Daily Living Skills Score Caregiver}}</w:t>
      </w:r>
      <w:r w:rsidDel="00000000" w:rsidR="00000000" w:rsidRPr="00000000">
        <w:rPr>
          <w:rFonts w:ascii="Georgia" w:cs="Georgia" w:eastAsia="Georgia" w:hAnsi="Georgia"/>
          <w:sz w:val="24"/>
          <w:szCs w:val="24"/>
          <w:rtl w:val="0"/>
        </w:rPr>
        <w:t xml:space="preserve"> ({{Caregiver type}}), </w:t>
      </w:r>
      <w:r w:rsidDel="00000000" w:rsidR="00000000" w:rsidRPr="00000000">
        <w:rPr>
          <w:rFonts w:ascii="Georgia" w:cs="Georgia" w:eastAsia="Georgia" w:hAnsi="Georgia"/>
          <w:sz w:val="24"/>
          <w:szCs w:val="24"/>
          <w:rtl w:val="0"/>
        </w:rPr>
        <w:t xml:space="preserve">{{Daily Living Skills Score Teacher}} </w:t>
      </w:r>
      <w:r w:rsidDel="00000000" w:rsidR="00000000" w:rsidRPr="00000000">
        <w:rPr>
          <w:rFonts w:ascii="Georgia" w:cs="Georgia" w:eastAsia="Georgia" w:hAnsi="Georgia"/>
          <w:sz w:val="24"/>
          <w:szCs w:val="24"/>
          <w:rtl w:val="0"/>
        </w:rPr>
        <w:t xml:space="preserve">(teacher)</w:t>
      </w:r>
    </w:p>
    <w:p w:rsidR="00000000" w:rsidDel="00000000" w:rsidP="00000000" w:rsidRDefault="00000000" w:rsidRPr="00000000" w14:paraId="00000063">
      <w:pPr>
        <w:spacing w:line="240" w:lineRule="auto"/>
        <w:ind w:left="72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Socialization: </w:t>
      </w:r>
      <w:r w:rsidDel="00000000" w:rsidR="00000000" w:rsidRPr="00000000">
        <w:rPr>
          <w:rFonts w:ascii="Georgia" w:cs="Georgia" w:eastAsia="Georgia" w:hAnsi="Georgia"/>
          <w:sz w:val="24"/>
          <w:szCs w:val="24"/>
          <w:rtl w:val="0"/>
        </w:rPr>
        <w:t xml:space="preserve">{{Socialization Score Caregiver}}</w:t>
      </w:r>
      <w:r w:rsidDel="00000000" w:rsidR="00000000" w:rsidRPr="00000000">
        <w:rPr>
          <w:rFonts w:ascii="Georgia" w:cs="Georgia" w:eastAsia="Georgia" w:hAnsi="Georgia"/>
          <w:sz w:val="24"/>
          <w:szCs w:val="24"/>
          <w:rtl w:val="0"/>
        </w:rPr>
        <w:t xml:space="preserve"> ({{Caregiver type}}), </w:t>
      </w:r>
      <w:r w:rsidDel="00000000" w:rsidR="00000000" w:rsidRPr="00000000">
        <w:rPr>
          <w:rFonts w:ascii="Georgia" w:cs="Georgia" w:eastAsia="Georgia" w:hAnsi="Georgia"/>
          <w:sz w:val="24"/>
          <w:szCs w:val="24"/>
          <w:rtl w:val="0"/>
        </w:rPr>
        <w:t xml:space="preserve">{{Socialization Score Teacher}} </w:t>
      </w:r>
      <w:r w:rsidDel="00000000" w:rsidR="00000000" w:rsidRPr="00000000">
        <w:rPr>
          <w:rFonts w:ascii="Georgia" w:cs="Georgia" w:eastAsia="Georgia" w:hAnsi="Georgia"/>
          <w:sz w:val="24"/>
          <w:szCs w:val="24"/>
          <w:rtl w:val="0"/>
        </w:rPr>
        <w:t xml:space="preserve">(teacher)</w:t>
      </w:r>
    </w:p>
    <w:p w:rsidR="00000000" w:rsidDel="00000000" w:rsidP="00000000" w:rsidRDefault="00000000" w:rsidRPr="00000000" w14:paraId="00000064">
      <w:pPr>
        <w:spacing w:line="240" w:lineRule="auto"/>
        <w:ind w:left="720"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5">
      <w:pPr>
        <w:spacing w:lin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Scores are reported here as standard scores with a mean of 100 and standard deviation of 15. Scores between 85 and 115 are considered within normal limits.</w:t>
      </w:r>
    </w:p>
    <w:p w:rsidR="00000000" w:rsidDel="00000000" w:rsidP="00000000" w:rsidRDefault="00000000" w:rsidRPr="00000000" w14:paraId="00000066">
      <w:pPr>
        <w:spacing w:line="24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67">
      <w:pPr>
        <w:spacing w:line="240" w:lineRule="auto"/>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68">
      <w:pPr>
        <w:spacing w:line="240" w:lineRule="auto"/>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DEVELOPMENTAL HISTORY</w:t>
      </w:r>
      <w:r w:rsidDel="00000000" w:rsidR="00000000" w:rsidRPr="00000000">
        <w:rPr>
          <w:rFonts w:ascii="Georgia" w:cs="Georgia" w:eastAsia="Georgia" w:hAnsi="Georgia"/>
          <w:sz w:val="24"/>
          <w:szCs w:val="24"/>
          <w:rtl w:val="0"/>
        </w:rPr>
        <w:t xml:space="preserve">:</w:t>
      </w:r>
      <w:r w:rsidDel="00000000" w:rsidR="00000000" w:rsidRPr="00000000">
        <w:rPr>
          <w:rtl w:val="0"/>
        </w:rPr>
      </w:r>
    </w:p>
    <w:p w:rsidR="00000000" w:rsidDel="00000000" w:rsidP="00000000" w:rsidRDefault="00000000" w:rsidRPr="00000000" w14:paraId="00000069">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A">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{{Patient First Name}}’s {{Caregiver type}} provided information on {{Preferred Pronouns 2}} social-communication, repetitive behaviors, and other concerns, as well as those exhibited when {{Preferred Pronouns 1}} was younger.</w:t>
      </w:r>
    </w:p>
    <w:p w:rsidR="00000000" w:rsidDel="00000000" w:rsidP="00000000" w:rsidRDefault="00000000" w:rsidRPr="00000000" w14:paraId="0000006B">
      <w:pPr>
        <w:widowControl w:val="0"/>
        <w:spacing w:line="240" w:lineRule="auto"/>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6C">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Social Communication Skills: </w:t>
      </w:r>
      <w:r w:rsidDel="00000000" w:rsidR="00000000" w:rsidRPr="00000000">
        <w:rPr>
          <w:rFonts w:ascii="Georgia" w:cs="Georgia" w:eastAsia="Georgia" w:hAnsi="Georgia"/>
          <w:sz w:val="24"/>
          <w:szCs w:val="24"/>
          <w:rtl w:val="0"/>
        </w:rPr>
        <w:t xml:space="preserve">{{Patient First Name}} understands what other people say and can follow directions; {{Preferred Pronouns 1}} does tend to interpret things quite literally. {{Preferred Pronouns 1 CAP}} needs directions broken down. {{Preferred Pronouns 1 CAP}} can speak in full sentences, but {{Preferred Pronouns 1}} ability to engage in a back-and-forth conversation varies based on the topic. There are no concerns with pronoun reversals, but there is a pattern of echolalia and repetitive speech across the developmental course. Eye contact and facial expressions are appropriately varied. {{Patient First Name}} readily approaches {{Preferred Pronouns 1}} same age peers and is working to forge more meaningful friendships with classmates.</w:t>
      </w:r>
    </w:p>
    <w:p w:rsidR="00000000" w:rsidDel="00000000" w:rsidP="00000000" w:rsidRDefault="00000000" w:rsidRPr="00000000" w14:paraId="0000006D">
      <w:pPr>
        <w:widowControl w:val="0"/>
        <w:spacing w:line="240" w:lineRule="auto"/>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6E">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Social Communication Skills</w:t>
      </w:r>
      <w:r w:rsidDel="00000000" w:rsidR="00000000" w:rsidRPr="00000000">
        <w:rPr>
          <w:rFonts w:ascii="Georgia" w:cs="Georgia" w:eastAsia="Georgia" w:hAnsi="Georgia"/>
          <w:sz w:val="24"/>
          <w:szCs w:val="24"/>
          <w:rtl w:val="0"/>
        </w:rPr>
        <w:t xml:space="preserve">: {{Patient First Name}} is working to communicate with words and will point to request. There is indication of using other’s hands as a tool to obtain objects. {{Patient First Name}} shows a range of facial expressions, but these are not consistently directed. Play is quite self-directed, rigid, and lacks a sense of reciprocity with peers and {{Caregiver type}}. </w:t>
      </w:r>
    </w:p>
    <w:p w:rsidR="00000000" w:rsidDel="00000000" w:rsidP="00000000" w:rsidRDefault="00000000" w:rsidRPr="00000000" w14:paraId="0000006F">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0">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Repetitive Behaviors:</w:t>
      </w:r>
      <w:r w:rsidDel="00000000" w:rsidR="00000000" w:rsidRPr="00000000">
        <w:rPr>
          <w:rFonts w:ascii="Georgia" w:cs="Georgia" w:eastAsia="Georgia" w:hAnsi="Georgia"/>
          <w:sz w:val="24"/>
          <w:szCs w:val="24"/>
          <w:rtl w:val="0"/>
        </w:rPr>
        <w:t xml:space="preserve"> {{Patient First Name}} moves {{Preferred Pronouns 2}} hands in a repetitive manner. Sensory concerns include auditory aversions, tactile and olfactory seeking, and visual inspection of play items. {{ Preferred Pronouns 1 CAP}}  has a pattern of intense and unusual interests and does well with transitions.</w:t>
      </w:r>
    </w:p>
    <w:p w:rsidR="00000000" w:rsidDel="00000000" w:rsidP="00000000" w:rsidRDefault="00000000" w:rsidRPr="00000000" w14:paraId="00000071">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2">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Related Behavioral Concerns:</w:t>
      </w:r>
      <w:r w:rsidDel="00000000" w:rsidR="00000000" w:rsidRPr="00000000">
        <w:rPr>
          <w:rFonts w:ascii="Georgia" w:cs="Georgia" w:eastAsia="Georgia" w:hAnsi="Georgia"/>
          <w:sz w:val="24"/>
          <w:szCs w:val="24"/>
          <w:rtl w:val="0"/>
        </w:rPr>
        <w:t xml:space="preserve"> {{Patient First Name}} currently eats a variety of foods and sleeps well. No concerns around elopement or self-injury. {{Preferred Pronouns 1 CAP}} does well with daily hygiene routines.</w:t>
      </w:r>
    </w:p>
    <w:p w:rsidR="00000000" w:rsidDel="00000000" w:rsidP="00000000" w:rsidRDefault="00000000" w:rsidRPr="00000000" w14:paraId="00000073">
      <w:pPr>
        <w:spacing w:line="240" w:lineRule="auto"/>
        <w:rPr>
          <w:rFonts w:ascii="Georgia" w:cs="Georgia" w:eastAsia="Georgia" w:hAnsi="Georgia"/>
          <w:b w:val="1"/>
          <w:i w:val="1"/>
          <w:sz w:val="24"/>
          <w:szCs w:val="24"/>
        </w:rPr>
      </w:pPr>
      <w:r w:rsidDel="00000000" w:rsidR="00000000" w:rsidRPr="00000000">
        <w:rPr>
          <w:rtl w:val="0"/>
        </w:rPr>
      </w:r>
    </w:p>
    <w:p w:rsidR="00000000" w:rsidDel="00000000" w:rsidP="00000000" w:rsidRDefault="00000000" w:rsidRPr="00000000" w14:paraId="00000074">
      <w:pPr>
        <w:spacing w:line="240" w:lineRule="auto"/>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75">
      <w:pPr>
        <w:spacing w:line="240" w:lineRule="auto"/>
        <w:rPr>
          <w:rFonts w:ascii="Georgia" w:cs="Georgia" w:eastAsia="Georgia" w:hAnsi="Georgia"/>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76">
      <w:pPr>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u w:val="single"/>
          <w:rtl w:val="0"/>
        </w:rPr>
        <w:t xml:space="preserve">DIAGNOSTIC FORMULATION</w:t>
      </w:r>
      <w:r w:rsidDel="00000000" w:rsidR="00000000" w:rsidRPr="00000000">
        <w:rPr>
          <w:rFonts w:ascii="Georgia" w:cs="Georgia" w:eastAsia="Georgia" w:hAnsi="Georgia"/>
          <w:b w:val="1"/>
          <w:sz w:val="24"/>
          <w:szCs w:val="24"/>
          <w:rtl w:val="0"/>
        </w:rPr>
        <w:t xml:space="preserve">:</w:t>
      </w:r>
    </w:p>
    <w:p w:rsidR="00000000" w:rsidDel="00000000" w:rsidP="00000000" w:rsidRDefault="00000000" w:rsidRPr="00000000" w14:paraId="00000077">
      <w:pPr>
        <w:spacing w:line="24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78">
      <w:pPr>
        <w:widowControl w:val="0"/>
        <w:tabs>
          <w:tab w:val="center" w:leader="none" w:pos="4680"/>
        </w:tabs>
        <w:spacing w:line="240" w:lineRule="auto"/>
        <w:rPr>
          <w:rFonts w:ascii="Georgia" w:cs="Georgia" w:eastAsia="Georgia" w:hAnsi="Georgia"/>
          <w:i w:val="1"/>
          <w:sz w:val="24"/>
          <w:szCs w:val="24"/>
        </w:rPr>
      </w:pPr>
      <w:r w:rsidDel="00000000" w:rsidR="00000000" w:rsidRPr="00000000">
        <w:rPr>
          <w:rFonts w:ascii="Georgia" w:cs="Georgia" w:eastAsia="Georgia" w:hAnsi="Georgia"/>
          <w:sz w:val="24"/>
          <w:szCs w:val="24"/>
          <w:rtl w:val="0"/>
        </w:rPr>
        <w:t xml:space="preserve">{{Patient First Name}} {{Patient Last Name}} is a {{Patient Age}}-year-old with a history of social communication and related concerns that may indicate an autism spectrum disorder. </w:t>
      </w:r>
      <w:r w:rsidDel="00000000" w:rsidR="00000000" w:rsidRPr="00000000">
        <w:rPr>
          <w:rFonts w:ascii="Georgia" w:cs="Georgia" w:eastAsia="Georgia" w:hAnsi="Georgia"/>
          <w:i w:val="1"/>
          <w:sz w:val="24"/>
          <w:szCs w:val="24"/>
          <w:rtl w:val="0"/>
        </w:rPr>
        <w:t xml:space="preserve">Across all measures, {{Patient First Name}}’s scores indicated that {{Preferred Pronouns 2}} social behaviors, patterns of interest, and developmental course are consistent with the presence of an autism spectrum disorder.</w:t>
      </w:r>
    </w:p>
    <w:p w:rsidR="00000000" w:rsidDel="00000000" w:rsidP="00000000" w:rsidRDefault="00000000" w:rsidRPr="00000000" w14:paraId="00000079">
      <w:pPr>
        <w:widowControl w:val="0"/>
        <w:spacing w:line="24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7A">
      <w:pPr>
        <w:widowControl w:val="0"/>
        <w:spacing w:line="240" w:lineRule="auto"/>
        <w:rPr>
          <w:rFonts w:ascii="Georgia" w:cs="Georgia" w:eastAsia="Georgia" w:hAnsi="Georgia"/>
          <w:i w:val="1"/>
          <w:sz w:val="24"/>
          <w:szCs w:val="24"/>
        </w:rPr>
      </w:pPr>
      <w:r w:rsidDel="00000000" w:rsidR="00000000" w:rsidRPr="00000000">
        <w:rPr>
          <w:rFonts w:ascii="Georgia" w:cs="Georgia" w:eastAsia="Georgia" w:hAnsi="Georgia"/>
          <w:sz w:val="24"/>
          <w:szCs w:val="24"/>
          <w:rtl w:val="0"/>
        </w:rPr>
        <w:t xml:space="preserve">To meet criteria, individuals must show (A) persistent deficits in social communication and interactions and (B) restricted, repetitive patterns of behavior, interest, or activity. Social communication and interaction difficulties are manifested as deficits in social reciprocity, nonverbal communication, and relationships. Restricted, repetitive patterns of behavior, interests, or activities include motor movements, intense interests, insistence on sameness, and sensory sensitivities. </w:t>
      </w:r>
      <w:r w:rsidDel="00000000" w:rsidR="00000000" w:rsidRPr="00000000">
        <w:rPr>
          <w:rFonts w:ascii="Georgia" w:cs="Georgia" w:eastAsia="Georgia" w:hAnsi="Georgia"/>
          <w:i w:val="1"/>
          <w:sz w:val="24"/>
          <w:szCs w:val="24"/>
          <w:rtl w:val="0"/>
        </w:rPr>
        <w:t xml:space="preserve">Based on observation, history, and standardized measures, </w:t>
      </w:r>
      <w:r w:rsidDel="00000000" w:rsidR="00000000" w:rsidRPr="00000000">
        <w:rPr>
          <w:rFonts w:ascii="Georgia" w:cs="Georgia" w:eastAsia="Georgia" w:hAnsi="Georgia"/>
          <w:sz w:val="24"/>
          <w:szCs w:val="24"/>
          <w:rtl w:val="0"/>
        </w:rPr>
        <w:t xml:space="preserve">{{Patient First Name}}</w:t>
      </w:r>
      <w:r w:rsidDel="00000000" w:rsidR="00000000" w:rsidRPr="00000000">
        <w:rPr>
          <w:rFonts w:ascii="Georgia" w:cs="Georgia" w:eastAsia="Georgia" w:hAnsi="Georgia"/>
          <w:i w:val="1"/>
          <w:sz w:val="24"/>
          <w:szCs w:val="24"/>
          <w:rtl w:val="0"/>
        </w:rPr>
        <w:t xml:space="preserve"> meets the criteria for autism spectrum disorder.</w:t>
      </w:r>
      <w:r w:rsidDel="00000000" w:rsidR="00000000" w:rsidRPr="00000000">
        <w:rPr>
          <w:rtl w:val="0"/>
        </w:rPr>
      </w:r>
    </w:p>
    <w:p w:rsidR="00000000" w:rsidDel="00000000" w:rsidP="00000000" w:rsidRDefault="00000000" w:rsidRPr="00000000" w14:paraId="0000007B">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C">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{{Patient First Name}} has the greatest difficulty with skills and behaviors that fall within the domain of cognitive functioning. {{Patient First Name}}’s score on the Full Scale IQ of the Wechsler Intelligence Scale for Children – Fifth Edition is more than 2.0 standard deviations below the normed average. I believe that {{Patient First Name}}’s handicap with cognitive functioning is best explained by the presence of {{Preferred Pronouns 2}} meeting the criteria for autism spectrum disorder. I also believe that {{Preferred Pronouns 1}} has a pattern of adaptive functioning concerns based on teacher report.</w:t>
      </w:r>
    </w:p>
    <w:p w:rsidR="00000000" w:rsidDel="00000000" w:rsidP="00000000" w:rsidRDefault="00000000" w:rsidRPr="00000000" w14:paraId="0000007D">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E">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u w:val="single"/>
          <w:rtl w:val="0"/>
        </w:rPr>
        <w:t xml:space="preserve">DIAGNOSES</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7F">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0">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{{Result of the evaluation}}</w:t>
      </w:r>
    </w:p>
    <w:p w:rsidR="00000000" w:rsidDel="00000000" w:rsidP="00000000" w:rsidRDefault="00000000" w:rsidRPr="00000000" w14:paraId="00000081">
      <w:pPr>
        <w:spacing w:line="240" w:lineRule="auto"/>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82">
      <w:pPr>
        <w:spacing w:line="240" w:lineRule="auto"/>
        <w:rPr>
          <w:rFonts w:ascii="Georgia" w:cs="Georgia" w:eastAsia="Georgia" w:hAnsi="Georgia"/>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83">
      <w:pPr>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u w:val="single"/>
          <w:rtl w:val="0"/>
        </w:rPr>
        <w:t xml:space="preserve">AUTISM SPECTRUM DISORDER DSM-V CHECKLIST</w:t>
      </w:r>
      <w:r w:rsidDel="00000000" w:rsidR="00000000" w:rsidRPr="00000000">
        <w:rPr>
          <w:rtl w:val="0"/>
        </w:rPr>
      </w:r>
    </w:p>
    <w:p w:rsidR="00000000" w:rsidDel="00000000" w:rsidP="00000000" w:rsidRDefault="00000000" w:rsidRPr="00000000" w14:paraId="00000084">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br w:type="textWrapping"/>
        <w:t xml:space="preserve">A. Persistent deficits in social communication and social interaction across contexts (MUST HAVE SYMPTOMS IN ALL THREE AREAS): </w:t>
        <w:br w:type="textWrapping"/>
      </w:r>
    </w:p>
    <w:p w:rsidR="00000000" w:rsidDel="00000000" w:rsidP="00000000" w:rsidRDefault="00000000" w:rsidRPr="00000000" w14:paraId="00000085">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Deficits in social emotional reciprocity: </w:t>
      </w:r>
    </w:p>
    <w:p w:rsidR="00000000" w:rsidDel="00000000" w:rsidP="00000000" w:rsidRDefault="00000000" w:rsidRPr="00000000" w14:paraId="00000086">
      <w:pPr>
        <w:widowControl w:val="0"/>
        <w:numPr>
          <w:ilvl w:val="0"/>
          <w:numId w:val="2"/>
        </w:numPr>
        <w:spacing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{{Deficits in social emotional reciprocity:}}</w:t>
      </w:r>
    </w:p>
    <w:p w:rsidR="00000000" w:rsidDel="00000000" w:rsidP="00000000" w:rsidRDefault="00000000" w:rsidRPr="00000000" w14:paraId="00000087">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br w:type="textWrapping"/>
        <w:t xml:space="preserve">2.  Deficits in nonverbal communicative behaviors used for social interaction:</w:t>
      </w:r>
    </w:p>
    <w:p w:rsidR="00000000" w:rsidDel="00000000" w:rsidP="00000000" w:rsidRDefault="00000000" w:rsidRPr="00000000" w14:paraId="00000088">
      <w:pPr>
        <w:widowControl w:val="0"/>
        <w:numPr>
          <w:ilvl w:val="0"/>
          <w:numId w:val="2"/>
        </w:numPr>
        <w:spacing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{{Deficits in nonverbal communicative behaviors used for social interaction:}}</w:t>
      </w:r>
    </w:p>
    <w:p w:rsidR="00000000" w:rsidDel="00000000" w:rsidP="00000000" w:rsidRDefault="00000000" w:rsidRPr="00000000" w14:paraId="00000089">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br w:type="textWrapping"/>
        <w:t xml:space="preserve">3.  Deficits in developing, maintaining, and understanding relationships:  </w:t>
      </w:r>
    </w:p>
    <w:p w:rsidR="00000000" w:rsidDel="00000000" w:rsidP="00000000" w:rsidRDefault="00000000" w:rsidRPr="00000000" w14:paraId="0000008A">
      <w:pPr>
        <w:widowControl w:val="0"/>
        <w:numPr>
          <w:ilvl w:val="0"/>
          <w:numId w:val="2"/>
        </w:numPr>
        <w:spacing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{{Deficits in developing, maintaining, and understanding relationships:}} </w:t>
      </w:r>
    </w:p>
    <w:p w:rsidR="00000000" w:rsidDel="00000000" w:rsidP="00000000" w:rsidRDefault="00000000" w:rsidRPr="00000000" w14:paraId="0000008B">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C">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  Restricted, repetitive patterns of behavior, interests, or activities (MUST HAVE 2):</w:t>
      </w:r>
    </w:p>
    <w:p w:rsidR="00000000" w:rsidDel="00000000" w:rsidP="00000000" w:rsidRDefault="00000000" w:rsidRPr="00000000" w14:paraId="0000008D">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br w:type="textWrapping"/>
        <w:t xml:space="preserve">1.  Stereotyped or repetitive motor movements, use of objects, or speech: </w:t>
      </w:r>
    </w:p>
    <w:p w:rsidR="00000000" w:rsidDel="00000000" w:rsidP="00000000" w:rsidRDefault="00000000" w:rsidRPr="00000000" w14:paraId="0000008E">
      <w:pPr>
        <w:widowControl w:val="0"/>
        <w:numPr>
          <w:ilvl w:val="0"/>
          <w:numId w:val="2"/>
        </w:numPr>
        <w:spacing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{{Stereotyped or repetitive motor movements, use of objects, or speech:}}</w:t>
      </w:r>
    </w:p>
    <w:p w:rsidR="00000000" w:rsidDel="00000000" w:rsidP="00000000" w:rsidRDefault="00000000" w:rsidRPr="00000000" w14:paraId="0000008F">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br w:type="textWrapping"/>
        <w:t xml:space="preserve">2.  Insistence on sameness, inflexible adherence to routines or ritualized behavior: </w:t>
      </w:r>
    </w:p>
    <w:p w:rsidR="00000000" w:rsidDel="00000000" w:rsidP="00000000" w:rsidRDefault="00000000" w:rsidRPr="00000000" w14:paraId="00000090">
      <w:pPr>
        <w:widowControl w:val="0"/>
        <w:numPr>
          <w:ilvl w:val="0"/>
          <w:numId w:val="2"/>
        </w:numPr>
        <w:spacing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{{Insistence on sameness, inflexible adherence to routines or ritualized behavior:}}</w:t>
      </w:r>
    </w:p>
    <w:p w:rsidR="00000000" w:rsidDel="00000000" w:rsidP="00000000" w:rsidRDefault="00000000" w:rsidRPr="00000000" w14:paraId="00000091">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br w:type="textWrapping"/>
        <w:t xml:space="preserve">3.  Highly restricted, fixated interests that are abnormal in intensity or focus:</w:t>
      </w:r>
    </w:p>
    <w:p w:rsidR="00000000" w:rsidDel="00000000" w:rsidP="00000000" w:rsidRDefault="00000000" w:rsidRPr="00000000" w14:paraId="00000092">
      <w:pPr>
        <w:widowControl w:val="0"/>
        <w:numPr>
          <w:ilvl w:val="0"/>
          <w:numId w:val="2"/>
        </w:numPr>
        <w:spacing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{{Highly restricted, fixated interests that are abnormal in intensity or focus:}}</w:t>
      </w:r>
    </w:p>
    <w:p w:rsidR="00000000" w:rsidDel="00000000" w:rsidP="00000000" w:rsidRDefault="00000000" w:rsidRPr="00000000" w14:paraId="00000093">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br w:type="textWrapping"/>
        <w:t xml:space="preserve">4.  Hyper- or hypo-reactivity to sensory aspects of the environment:  </w:t>
      </w:r>
    </w:p>
    <w:p w:rsidR="00000000" w:rsidDel="00000000" w:rsidP="00000000" w:rsidRDefault="00000000" w:rsidRPr="00000000" w14:paraId="00000094">
      <w:pPr>
        <w:widowControl w:val="0"/>
        <w:numPr>
          <w:ilvl w:val="0"/>
          <w:numId w:val="4"/>
        </w:numPr>
        <w:spacing w:line="240" w:lineRule="auto"/>
        <w:ind w:left="720" w:hanging="360"/>
        <w:rPr>
          <w:sz w:val="24"/>
          <w:szCs w:val="24"/>
        </w:rPr>
      </w:pPr>
      <w:r w:rsidDel="00000000" w:rsidR="00000000" w:rsidRPr="00000000">
        <w:rPr>
          <w:rFonts w:ascii="Georgia" w:cs="Georgia" w:eastAsia="Georgia" w:hAnsi="Georgia"/>
          <w:sz w:val="24"/>
          <w:szCs w:val="24"/>
          <w:rtl w:val="0"/>
        </w:rPr>
        <w:t xml:space="preserve">{{Hyper- or hypo-reactivity to sensory aspects of the environment:}}</w:t>
      </w:r>
    </w:p>
    <w:p w:rsidR="00000000" w:rsidDel="00000000" w:rsidP="00000000" w:rsidRDefault="00000000" w:rsidRPr="00000000" w14:paraId="00000095">
      <w:pPr>
        <w:widowControl w:val="0"/>
        <w:spacing w:line="240"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6">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 Symptoms present in the early developmental period – {{Symptoms present in the early developmental period}}</w:t>
      </w:r>
      <w:r w:rsidDel="00000000" w:rsidR="00000000" w:rsidRPr="00000000">
        <w:rPr>
          <w:rFonts w:ascii="Georgia" w:cs="Georgia" w:eastAsia="Georgia" w:hAnsi="Georgia"/>
          <w:i w:val="1"/>
          <w:sz w:val="24"/>
          <w:szCs w:val="24"/>
          <w:rtl w:val="0"/>
        </w:rPr>
        <w:br w:type="textWrapping"/>
      </w:r>
      <w:r w:rsidDel="00000000" w:rsidR="00000000" w:rsidRPr="00000000">
        <w:rPr>
          <w:rtl w:val="0"/>
        </w:rPr>
      </w:r>
    </w:p>
    <w:p w:rsidR="00000000" w:rsidDel="00000000" w:rsidP="00000000" w:rsidRDefault="00000000" w:rsidRPr="00000000" w14:paraId="00000097">
      <w:pPr>
        <w:spacing w:line="240" w:lineRule="auto"/>
        <w:rPr>
          <w:rFonts w:ascii="Georgia" w:cs="Georgia" w:eastAsia="Georgia" w:hAnsi="Georgia"/>
          <w:i w:val="1"/>
          <w:sz w:val="24"/>
          <w:szCs w:val="24"/>
        </w:rPr>
      </w:pPr>
      <w:r w:rsidDel="00000000" w:rsidR="00000000" w:rsidRPr="00000000">
        <w:rPr>
          <w:rFonts w:ascii="Georgia" w:cs="Georgia" w:eastAsia="Georgia" w:hAnsi="Georgia"/>
          <w:sz w:val="24"/>
          <w:szCs w:val="24"/>
          <w:rtl w:val="0"/>
        </w:rPr>
        <w:t xml:space="preserve">D. Symptoms cause clinically significant impairment – {{Symptoms cause clinically significant impairment}}</w:t>
      </w:r>
      <w:r w:rsidDel="00000000" w:rsidR="00000000" w:rsidRPr="00000000">
        <w:rPr>
          <w:rtl w:val="0"/>
        </w:rPr>
      </w:r>
    </w:p>
    <w:p w:rsidR="00000000" w:rsidDel="00000000" w:rsidP="00000000" w:rsidRDefault="00000000" w:rsidRPr="00000000" w14:paraId="00000098">
      <w:pPr>
        <w:spacing w:line="240" w:lineRule="auto"/>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99">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 These difficulties are not better explained by intellectual disability or global delay</w:t>
      </w:r>
    </w:p>
    <w:p w:rsidR="00000000" w:rsidDel="00000000" w:rsidP="00000000" w:rsidRDefault="00000000" w:rsidRPr="00000000" w14:paraId="0000009A">
      <w:pPr>
        <w:spacing w:line="240" w:lineRule="auto"/>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9B">
      <w:pPr>
        <w:spacing w:line="240" w:lineRule="auto"/>
        <w:rPr>
          <w:rFonts w:ascii="Georgia" w:cs="Georgia" w:eastAsia="Georgia" w:hAnsi="Georgia"/>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9C">
      <w:pPr>
        <w:spacing w:line="240" w:lineRule="auto"/>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RECOMMENDATIONS</w:t>
      </w:r>
      <w:r w:rsidDel="00000000" w:rsidR="00000000" w:rsidRPr="00000000">
        <w:rPr>
          <w:rFonts w:ascii="Georgia" w:cs="Georgia" w:eastAsia="Georgia" w:hAnsi="Georgia"/>
          <w:b w:val="1"/>
          <w:sz w:val="24"/>
          <w:szCs w:val="24"/>
          <w:rtl w:val="0"/>
        </w:rPr>
        <w:t xml:space="preserve">:</w:t>
      </w:r>
      <w:r w:rsidDel="00000000" w:rsidR="00000000" w:rsidRPr="00000000">
        <w:rPr>
          <w:rtl w:val="0"/>
        </w:rPr>
      </w:r>
    </w:p>
    <w:p w:rsidR="00000000" w:rsidDel="00000000" w:rsidP="00000000" w:rsidRDefault="00000000" w:rsidRPr="00000000" w14:paraId="0000009D">
      <w:pPr>
        <w:widowControl w:val="0"/>
        <w:spacing w:line="24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9E">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Considering the results of this evaluation, the following recommendations are made to support {{Patient First Name}}’s development in academic, home, and community settings:</w:t>
      </w:r>
    </w:p>
    <w:p w:rsidR="00000000" w:rsidDel="00000000" w:rsidP="00000000" w:rsidRDefault="00000000" w:rsidRPr="00000000" w14:paraId="0000009F">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0">
      <w:pPr>
        <w:spacing w:line="240" w:lineRule="auto"/>
        <w:rPr>
          <w:rFonts w:ascii="Georgia" w:cs="Georgia" w:eastAsia="Georgia" w:hAnsi="Georgia"/>
          <w:color w:val="0f0f0f"/>
          <w:sz w:val="24"/>
          <w:szCs w:val="24"/>
        </w:rPr>
      </w:pPr>
      <w:r w:rsidDel="00000000" w:rsidR="00000000" w:rsidRPr="00000000">
        <w:rPr>
          <w:rFonts w:ascii="Georgia" w:cs="Georgia" w:eastAsia="Georgia" w:hAnsi="Georgia"/>
          <w:b w:val="1"/>
          <w:i w:val="1"/>
          <w:color w:val="0f0f0f"/>
          <w:sz w:val="24"/>
          <w:szCs w:val="24"/>
          <w:rtl w:val="0"/>
        </w:rPr>
        <w:t xml:space="preserve">Levine Autism Clinic</w:t>
      </w:r>
      <w:r w:rsidDel="00000000" w:rsidR="00000000" w:rsidRPr="00000000">
        <w:rPr>
          <w:rFonts w:ascii="Georgia" w:cs="Georgia" w:eastAsia="Georgia" w:hAnsi="Georgia"/>
          <w:color w:val="0f0f0f"/>
          <w:sz w:val="24"/>
          <w:szCs w:val="24"/>
          <w:rtl w:val="0"/>
        </w:rPr>
        <w:t xml:space="preserve">. I recommend that {{Patient First Name}}’s {{Caregiver type}} refer to the Levine Autism Clinic Facebook page for information about services, supports, events, and information that may be of help: </w:t>
      </w:r>
      <w:hyperlink r:id="rId7">
        <w:r w:rsidDel="00000000" w:rsidR="00000000" w:rsidRPr="00000000">
          <w:rPr>
            <w:rFonts w:ascii="Georgia" w:cs="Georgia" w:eastAsia="Georgia" w:hAnsi="Georgia"/>
            <w:color w:val="0000ff"/>
            <w:sz w:val="24"/>
            <w:szCs w:val="24"/>
            <w:u w:val="single"/>
            <w:rtl w:val="0"/>
          </w:rPr>
          <w:t xml:space="preserve">https://www.facebook.com/DBPeds.GCH/</w:t>
        </w:r>
      </w:hyperlink>
      <w:r w:rsidDel="00000000" w:rsidR="00000000" w:rsidRPr="00000000">
        <w:rPr>
          <w:rFonts w:ascii="Georgia" w:cs="Georgia" w:eastAsia="Georgia" w:hAnsi="Georgia"/>
          <w:color w:val="0f0f0f"/>
          <w:sz w:val="24"/>
          <w:szCs w:val="24"/>
          <w:rtl w:val="0"/>
        </w:rPr>
        <w:t xml:space="preserve"> </w:t>
      </w:r>
    </w:p>
    <w:p w:rsidR="00000000" w:rsidDel="00000000" w:rsidP="00000000" w:rsidRDefault="00000000" w:rsidRPr="00000000" w14:paraId="000000A1">
      <w:pPr>
        <w:spacing w:line="240" w:lineRule="auto"/>
        <w:rPr>
          <w:rFonts w:ascii="Georgia" w:cs="Georgia" w:eastAsia="Georgia" w:hAnsi="Georgia"/>
          <w:b w:val="1"/>
          <w:i w:val="1"/>
          <w:color w:val="0f0f0f"/>
          <w:sz w:val="24"/>
          <w:szCs w:val="24"/>
        </w:rPr>
      </w:pPr>
      <w:r w:rsidDel="00000000" w:rsidR="00000000" w:rsidRPr="00000000">
        <w:rPr>
          <w:rtl w:val="0"/>
        </w:rPr>
      </w:r>
    </w:p>
    <w:p w:rsidR="00000000" w:rsidDel="00000000" w:rsidP="00000000" w:rsidRDefault="00000000" w:rsidRPr="00000000" w14:paraId="000000A2">
      <w:pPr>
        <w:spacing w:line="240" w:lineRule="auto"/>
        <w:rPr>
          <w:rFonts w:ascii="Georgia" w:cs="Georgia" w:eastAsia="Georgia" w:hAnsi="Georgia"/>
          <w:color w:val="0f0f0f"/>
          <w:sz w:val="24"/>
          <w:szCs w:val="24"/>
        </w:rPr>
      </w:pPr>
      <w:r w:rsidDel="00000000" w:rsidR="00000000" w:rsidRPr="00000000">
        <w:rPr>
          <w:rFonts w:ascii="Georgia" w:cs="Georgia" w:eastAsia="Georgia" w:hAnsi="Georgia"/>
          <w:b w:val="1"/>
          <w:i w:val="1"/>
          <w:color w:val="0f0f0f"/>
          <w:sz w:val="24"/>
          <w:szCs w:val="24"/>
          <w:rtl w:val="0"/>
        </w:rPr>
        <w:t xml:space="preserve">Parent to Parent</w:t>
      </w:r>
      <w:r w:rsidDel="00000000" w:rsidR="00000000" w:rsidRPr="00000000">
        <w:rPr>
          <w:rFonts w:ascii="Georgia" w:cs="Georgia" w:eastAsia="Georgia" w:hAnsi="Georgia"/>
          <w:i w:val="1"/>
          <w:color w:val="0f0f0f"/>
          <w:sz w:val="24"/>
          <w:szCs w:val="24"/>
          <w:rtl w:val="0"/>
        </w:rPr>
        <w:t xml:space="preserve">.</w:t>
      </w:r>
      <w:r w:rsidDel="00000000" w:rsidR="00000000" w:rsidRPr="00000000">
        <w:rPr>
          <w:rFonts w:ascii="Georgia" w:cs="Georgia" w:eastAsia="Georgia" w:hAnsi="Georgia"/>
          <w:color w:val="0f0f0f"/>
          <w:sz w:val="24"/>
          <w:szCs w:val="24"/>
          <w:rtl w:val="0"/>
        </w:rPr>
        <w:t xml:space="preserve"> (</w:t>
      </w:r>
      <w:hyperlink r:id="rId8">
        <w:r w:rsidDel="00000000" w:rsidR="00000000" w:rsidRPr="00000000">
          <w:rPr>
            <w:rFonts w:ascii="Georgia" w:cs="Georgia" w:eastAsia="Georgia" w:hAnsi="Georgia"/>
            <w:color w:val="0000ff"/>
            <w:sz w:val="24"/>
            <w:szCs w:val="24"/>
            <w:u w:val="single"/>
            <w:rtl w:val="0"/>
          </w:rPr>
          <w:t xml:space="preserve">http://parenttoparentnys.org/offices/Finger-Lakes/</w:t>
        </w:r>
      </w:hyperlink>
      <w:r w:rsidDel="00000000" w:rsidR="00000000" w:rsidRPr="00000000">
        <w:rPr>
          <w:rFonts w:ascii="Georgia" w:cs="Georgia" w:eastAsia="Georgia" w:hAnsi="Georgia"/>
          <w:sz w:val="24"/>
          <w:szCs w:val="24"/>
          <w:rtl w:val="0"/>
        </w:rPr>
        <w:t xml:space="preserve">)</w:t>
      </w:r>
      <w:r w:rsidDel="00000000" w:rsidR="00000000" w:rsidRPr="00000000">
        <w:rPr>
          <w:rFonts w:ascii="Georgia" w:cs="Georgia" w:eastAsia="Georgia" w:hAnsi="Georgia"/>
          <w:color w:val="0f0f0f"/>
          <w:sz w:val="24"/>
          <w:szCs w:val="24"/>
          <w:rtl w:val="0"/>
        </w:rPr>
        <w:t xml:space="preserve"> This group</w:t>
      </w:r>
      <w:r w:rsidDel="00000000" w:rsidR="00000000" w:rsidRPr="00000000">
        <w:rPr>
          <w:rFonts w:ascii="Georgia" w:cs="Georgia" w:eastAsia="Georgia" w:hAnsi="Georgia"/>
          <w:i w:val="1"/>
          <w:color w:val="0f0f0f"/>
          <w:sz w:val="24"/>
          <w:szCs w:val="24"/>
          <w:rtl w:val="0"/>
        </w:rPr>
        <w:t xml:space="preserve"> </w:t>
      </w:r>
      <w:r w:rsidDel="00000000" w:rsidR="00000000" w:rsidRPr="00000000">
        <w:rPr>
          <w:rFonts w:ascii="Georgia" w:cs="Georgia" w:eastAsia="Georgia" w:hAnsi="Georgia"/>
          <w:color w:val="0f0f0f"/>
          <w:sz w:val="24"/>
          <w:szCs w:val="24"/>
          <w:rtl w:val="0"/>
        </w:rPr>
        <w:t xml:space="preserve">could help to connect {{Patient First Name}}’s family with another family in their area who knows more about local resources and supports related to {{Patient First Name}}’s age-level and interests.</w:t>
      </w:r>
    </w:p>
    <w:p w:rsidR="00000000" w:rsidDel="00000000" w:rsidP="00000000" w:rsidRDefault="00000000" w:rsidRPr="00000000" w14:paraId="000000A3">
      <w:pPr>
        <w:spacing w:after="240" w:before="240" w:line="240" w:lineRule="auto"/>
        <w:rPr>
          <w:rFonts w:ascii="MS Mincho" w:cs="MS Mincho" w:eastAsia="MS Mincho" w:hAnsi="MS Mincho"/>
          <w:color w:val="0f0f0f"/>
          <w:sz w:val="24"/>
          <w:szCs w:val="24"/>
        </w:rPr>
      </w:pPr>
      <w:r w:rsidDel="00000000" w:rsidR="00000000" w:rsidRPr="00000000">
        <w:rPr>
          <w:rFonts w:ascii="Georgia" w:cs="Georgia" w:eastAsia="Georgia" w:hAnsi="Georgia"/>
          <w:b w:val="1"/>
          <w:i w:val="1"/>
          <w:color w:val="0d0d0d"/>
          <w:sz w:val="24"/>
          <w:szCs w:val="24"/>
          <w:rtl w:val="0"/>
        </w:rPr>
        <w:t xml:space="preserve">Caregiver Support</w:t>
      </w:r>
      <w:r w:rsidDel="00000000" w:rsidR="00000000" w:rsidRPr="00000000">
        <w:rPr>
          <w:rFonts w:ascii="Georgia" w:cs="Georgia" w:eastAsia="Georgia" w:hAnsi="Georgia"/>
          <w:color w:val="0d0d0d"/>
          <w:sz w:val="24"/>
          <w:szCs w:val="24"/>
          <w:rtl w:val="0"/>
        </w:rPr>
        <w:t xml:space="preserve">. I encourage </w:t>
      </w:r>
      <w:r w:rsidDel="00000000" w:rsidR="00000000" w:rsidRPr="00000000">
        <w:rPr>
          <w:rFonts w:ascii="Georgia" w:cs="Georgia" w:eastAsia="Georgia" w:hAnsi="Georgia"/>
          <w:color w:val="0f0f0f"/>
          <w:sz w:val="24"/>
          <w:szCs w:val="24"/>
          <w:rtl w:val="0"/>
        </w:rPr>
        <w:t xml:space="preserve">{{Patient First Name}}’s {{Caregiver type}}</w:t>
      </w:r>
      <w:r w:rsidDel="00000000" w:rsidR="00000000" w:rsidRPr="00000000">
        <w:rPr>
          <w:rFonts w:ascii="Georgia" w:cs="Georgia" w:eastAsia="Georgia" w:hAnsi="Georgia"/>
          <w:color w:val="0d0d0d"/>
          <w:sz w:val="24"/>
          <w:szCs w:val="24"/>
          <w:rtl w:val="0"/>
        </w:rPr>
        <w:t xml:space="preserve"> to review these resources:</w:t>
      </w:r>
      <w:r w:rsidDel="00000000" w:rsidR="00000000" w:rsidRPr="00000000">
        <w:rPr>
          <w:rtl w:val="0"/>
        </w:rPr>
      </w:r>
    </w:p>
    <w:p w:rsidR="00000000" w:rsidDel="00000000" w:rsidP="00000000" w:rsidRDefault="00000000" w:rsidRPr="00000000" w14:paraId="000000A4">
      <w:pPr>
        <w:widowControl w:val="0"/>
        <w:numPr>
          <w:ilvl w:val="0"/>
          <w:numId w:val="1"/>
        </w:numPr>
        <w:tabs>
          <w:tab w:val="left" w:leader="none" w:pos="720"/>
        </w:tabs>
        <w:spacing w:line="240" w:lineRule="auto"/>
        <w:ind w:left="720" w:hanging="360"/>
        <w:rPr>
          <w:rFonts w:ascii="Georgia" w:cs="Georgia" w:eastAsia="Georgia" w:hAnsi="Georgia"/>
          <w:sz w:val="24"/>
          <w:szCs w:val="24"/>
        </w:rPr>
      </w:pPr>
      <w:r w:rsidDel="00000000" w:rsidR="00000000" w:rsidRPr="00000000">
        <w:rPr>
          <w:rFonts w:ascii="Georgia" w:cs="Georgia" w:eastAsia="Georgia" w:hAnsi="Georgia"/>
          <w:color w:val="0f0f0f"/>
          <w:sz w:val="24"/>
          <w:szCs w:val="24"/>
          <w:rtl w:val="0"/>
        </w:rPr>
        <w:t xml:space="preserve">AutismUp - </w:t>
      </w:r>
      <w:hyperlink r:id="rId9">
        <w:r w:rsidDel="00000000" w:rsidR="00000000" w:rsidRPr="00000000">
          <w:rPr>
            <w:rFonts w:ascii="Georgia" w:cs="Georgia" w:eastAsia="Georgia" w:hAnsi="Georgia"/>
            <w:color w:val="0000ff"/>
            <w:sz w:val="24"/>
            <w:szCs w:val="24"/>
            <w:u w:val="single"/>
            <w:rtl w:val="0"/>
          </w:rPr>
          <w:t xml:space="preserve">https://autismup.org/support/family-navigator</w:t>
        </w:r>
      </w:hyperlink>
      <w:r w:rsidDel="00000000" w:rsidR="00000000" w:rsidRPr="00000000">
        <w:rPr>
          <w:rtl w:val="0"/>
        </w:rPr>
      </w:r>
    </w:p>
    <w:p w:rsidR="00000000" w:rsidDel="00000000" w:rsidP="00000000" w:rsidRDefault="00000000" w:rsidRPr="00000000" w14:paraId="000000A5">
      <w:pPr>
        <w:widowControl w:val="0"/>
        <w:tabs>
          <w:tab w:val="left" w:leader="none" w:pos="720"/>
        </w:tabs>
        <w:spacing w:line="240" w:lineRule="auto"/>
        <w:ind w:left="720" w:firstLine="0"/>
        <w:rPr>
          <w:rFonts w:ascii="Georgia" w:cs="Georgia" w:eastAsia="Georgia" w:hAnsi="Georgia"/>
          <w:color w:val="0f0f0f"/>
          <w:sz w:val="24"/>
          <w:szCs w:val="24"/>
        </w:rPr>
      </w:pPr>
      <w:r w:rsidDel="00000000" w:rsidR="00000000" w:rsidRPr="00000000">
        <w:rPr>
          <w:rtl w:val="0"/>
        </w:rPr>
      </w:r>
    </w:p>
    <w:p w:rsidR="00000000" w:rsidDel="00000000" w:rsidP="00000000" w:rsidRDefault="00000000" w:rsidRPr="00000000" w14:paraId="000000A6">
      <w:pPr>
        <w:widowControl w:val="0"/>
        <w:numPr>
          <w:ilvl w:val="0"/>
          <w:numId w:val="1"/>
        </w:numPr>
        <w:tabs>
          <w:tab w:val="left" w:leader="none" w:pos="720"/>
        </w:tabs>
        <w:spacing w:line="240" w:lineRule="auto"/>
        <w:ind w:left="720" w:hanging="360"/>
        <w:rPr>
          <w:rFonts w:ascii="Georgia" w:cs="Georgia" w:eastAsia="Georgia" w:hAnsi="Georgia"/>
          <w:sz w:val="24"/>
          <w:szCs w:val="24"/>
        </w:rPr>
      </w:pPr>
      <w:r w:rsidDel="00000000" w:rsidR="00000000" w:rsidRPr="00000000">
        <w:rPr>
          <w:rFonts w:ascii="Georgia" w:cs="Georgia" w:eastAsia="Georgia" w:hAnsi="Georgia"/>
          <w:color w:val="0f0f0f"/>
          <w:sz w:val="24"/>
          <w:szCs w:val="24"/>
          <w:rtl w:val="0"/>
        </w:rPr>
        <w:t xml:space="preserve">Autism Council of Rochester -</w:t>
      </w:r>
      <w:r w:rsidDel="00000000" w:rsidR="00000000" w:rsidRPr="00000000">
        <w:rPr>
          <w:rFonts w:ascii="Georgia" w:cs="Georgia" w:eastAsia="Georgia" w:hAnsi="Georgia"/>
          <w:sz w:val="24"/>
          <w:szCs w:val="24"/>
          <w:rtl w:val="0"/>
        </w:rPr>
        <w:t xml:space="preserve"> </w:t>
      </w:r>
      <w:hyperlink r:id="rId10">
        <w:r w:rsidDel="00000000" w:rsidR="00000000" w:rsidRPr="00000000">
          <w:rPr>
            <w:rFonts w:ascii="Georgia" w:cs="Georgia" w:eastAsia="Georgia" w:hAnsi="Georgia"/>
            <w:color w:val="0000ff"/>
            <w:sz w:val="24"/>
            <w:szCs w:val="24"/>
            <w:u w:val="single"/>
            <w:rtl w:val="0"/>
          </w:rPr>
          <w:t xml:space="preserve">https://www.theautismcouncil.org/</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A7">
      <w:pPr>
        <w:spacing w:line="240" w:lineRule="auto"/>
        <w:ind w:left="720" w:firstLine="0"/>
        <w:rPr>
          <w:rFonts w:ascii="Georgia" w:cs="Georgia" w:eastAsia="Georgia" w:hAnsi="Georgia"/>
          <w:color w:val="0f0f0f"/>
          <w:sz w:val="24"/>
          <w:szCs w:val="24"/>
        </w:rPr>
      </w:pPr>
      <w:r w:rsidDel="00000000" w:rsidR="00000000" w:rsidRPr="00000000">
        <w:rPr>
          <w:rtl w:val="0"/>
        </w:rPr>
      </w:r>
    </w:p>
    <w:p w:rsidR="00000000" w:rsidDel="00000000" w:rsidP="00000000" w:rsidRDefault="00000000" w:rsidRPr="00000000" w14:paraId="000000A8">
      <w:pPr>
        <w:numPr>
          <w:ilvl w:val="0"/>
          <w:numId w:val="1"/>
        </w:numPr>
        <w:spacing w:line="240" w:lineRule="auto"/>
        <w:ind w:left="720" w:hanging="360"/>
        <w:rPr>
          <w:rFonts w:ascii="Georgia" w:cs="Georgia" w:eastAsia="Georgia" w:hAnsi="Georgia"/>
          <w:sz w:val="24"/>
          <w:szCs w:val="24"/>
        </w:rPr>
      </w:pPr>
      <w:r w:rsidDel="00000000" w:rsidR="00000000" w:rsidRPr="00000000">
        <w:rPr>
          <w:rFonts w:ascii="Georgia" w:cs="Georgia" w:eastAsia="Georgia" w:hAnsi="Georgia"/>
          <w:color w:val="0f0f0f"/>
          <w:sz w:val="24"/>
          <w:szCs w:val="24"/>
          <w:rtl w:val="0"/>
        </w:rPr>
        <w:t xml:space="preserve">Camp Puzzle Peace -</w:t>
      </w:r>
      <w:r w:rsidDel="00000000" w:rsidR="00000000" w:rsidRPr="00000000">
        <w:rPr>
          <w:rFonts w:ascii="Georgia" w:cs="Georgia" w:eastAsia="Georgia" w:hAnsi="Georgia"/>
          <w:sz w:val="24"/>
          <w:szCs w:val="24"/>
          <w:rtl w:val="0"/>
        </w:rPr>
        <w:t xml:space="preserve"> </w:t>
      </w:r>
      <w:hyperlink r:id="rId11">
        <w:r w:rsidDel="00000000" w:rsidR="00000000" w:rsidRPr="00000000">
          <w:rPr>
            <w:rFonts w:ascii="Georgia" w:cs="Georgia" w:eastAsia="Georgia" w:hAnsi="Georgia"/>
            <w:color w:val="0000ff"/>
            <w:sz w:val="24"/>
            <w:szCs w:val="24"/>
            <w:u w:val="single"/>
            <w:rtl w:val="0"/>
          </w:rPr>
          <w:t xml:space="preserve">www.familyautismcenter.com/</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A9">
      <w:pPr>
        <w:tabs>
          <w:tab w:val="left" w:leader="none" w:pos="720"/>
        </w:tabs>
        <w:spacing w:line="240" w:lineRule="auto"/>
        <w:ind w:left="720" w:firstLine="0"/>
        <w:rPr>
          <w:rFonts w:ascii="Georgia" w:cs="Georgia" w:eastAsia="Georgia" w:hAnsi="Georgia"/>
          <w:color w:val="0f0f0f"/>
          <w:sz w:val="24"/>
          <w:szCs w:val="24"/>
        </w:rPr>
      </w:pPr>
      <w:r w:rsidDel="00000000" w:rsidR="00000000" w:rsidRPr="00000000">
        <w:rPr>
          <w:rtl w:val="0"/>
        </w:rPr>
      </w:r>
    </w:p>
    <w:p w:rsidR="00000000" w:rsidDel="00000000" w:rsidP="00000000" w:rsidRDefault="00000000" w:rsidRPr="00000000" w14:paraId="000000AA">
      <w:pPr>
        <w:numPr>
          <w:ilvl w:val="0"/>
          <w:numId w:val="1"/>
        </w:numPr>
        <w:tabs>
          <w:tab w:val="left" w:leader="none" w:pos="720"/>
        </w:tabs>
        <w:spacing w:line="240" w:lineRule="auto"/>
        <w:ind w:left="720" w:hanging="360"/>
        <w:rPr>
          <w:rFonts w:ascii="Georgia" w:cs="Georgia" w:eastAsia="Georgia" w:hAnsi="Georgia"/>
          <w:color w:val="0f0f0f"/>
          <w:sz w:val="24"/>
          <w:szCs w:val="24"/>
        </w:rPr>
      </w:pPr>
      <w:r w:rsidDel="00000000" w:rsidR="00000000" w:rsidRPr="00000000">
        <w:rPr>
          <w:rFonts w:ascii="Georgia" w:cs="Georgia" w:eastAsia="Georgia" w:hAnsi="Georgia"/>
          <w:color w:val="0f0f0f"/>
          <w:sz w:val="24"/>
          <w:szCs w:val="24"/>
          <w:rtl w:val="0"/>
        </w:rPr>
        <w:t xml:space="preserve">Rochester Regional Center for Autism Spectrum Disorders -</w:t>
      </w:r>
      <w:r w:rsidDel="00000000" w:rsidR="00000000" w:rsidRPr="00000000">
        <w:rPr>
          <w:rFonts w:ascii="Georgia" w:cs="Georgia" w:eastAsia="Georgia" w:hAnsi="Georgia"/>
          <w:sz w:val="24"/>
          <w:szCs w:val="24"/>
          <w:rtl w:val="0"/>
        </w:rPr>
        <w:t xml:space="preserve"> </w:t>
      </w:r>
      <w:hyperlink r:id="rId12">
        <w:r w:rsidDel="00000000" w:rsidR="00000000" w:rsidRPr="00000000">
          <w:rPr>
            <w:rFonts w:ascii="Georgia" w:cs="Georgia" w:eastAsia="Georgia" w:hAnsi="Georgia"/>
            <w:color w:val="0000ff"/>
            <w:sz w:val="24"/>
            <w:szCs w:val="24"/>
            <w:u w:val="single"/>
            <w:rtl w:val="0"/>
          </w:rPr>
          <w:t xml:space="preserve">https://www.urmc.rochester.edu/strong-center-developmental-disabilities/programs/rochester-regional-ctr-autism-spectrum-disorder.aspx</w:t>
        </w:r>
      </w:hyperlink>
      <w:r w:rsidDel="00000000" w:rsidR="00000000" w:rsidRPr="00000000">
        <w:rPr>
          <w:rtl w:val="0"/>
        </w:rPr>
      </w:r>
    </w:p>
    <w:p w:rsidR="00000000" w:rsidDel="00000000" w:rsidP="00000000" w:rsidRDefault="00000000" w:rsidRPr="00000000" w14:paraId="000000AB">
      <w:pPr>
        <w:spacing w:line="240" w:lineRule="auto"/>
        <w:rPr>
          <w:rFonts w:ascii="Georgia" w:cs="Georgia" w:eastAsia="Georgia" w:hAnsi="Georgia"/>
          <w:b w:val="1"/>
          <w:i w:val="1"/>
          <w:color w:val="0f0f0f"/>
          <w:sz w:val="24"/>
          <w:szCs w:val="24"/>
        </w:rPr>
      </w:pPr>
      <w:r w:rsidDel="00000000" w:rsidR="00000000" w:rsidRPr="00000000">
        <w:rPr>
          <w:rtl w:val="0"/>
        </w:rPr>
      </w:r>
    </w:p>
    <w:p w:rsidR="00000000" w:rsidDel="00000000" w:rsidP="00000000" w:rsidRDefault="00000000" w:rsidRPr="00000000" w14:paraId="000000AC">
      <w:pPr>
        <w:spacing w:line="240" w:lineRule="auto"/>
        <w:rPr>
          <w:rFonts w:ascii="Georgia" w:cs="Georgia" w:eastAsia="Georgia" w:hAnsi="Georgia"/>
          <w:b w:val="1"/>
          <w:i w:val="1"/>
          <w:color w:val="0f0f0f"/>
          <w:sz w:val="24"/>
          <w:szCs w:val="24"/>
        </w:rPr>
      </w:pPr>
      <w:r w:rsidDel="00000000" w:rsidR="00000000" w:rsidRPr="00000000">
        <w:rPr>
          <w:rFonts w:ascii="Georgia" w:cs="Georgia" w:eastAsia="Georgia" w:hAnsi="Georgia"/>
          <w:b w:val="1"/>
          <w:i w:val="1"/>
          <w:color w:val="0f0f0f"/>
          <w:sz w:val="24"/>
          <w:szCs w:val="24"/>
          <w:rtl w:val="0"/>
        </w:rPr>
        <w:t xml:space="preserve">Autism Speaks 100 Days 100 Kit</w:t>
      </w:r>
      <w:r w:rsidDel="00000000" w:rsidR="00000000" w:rsidRPr="00000000">
        <w:rPr>
          <w:rFonts w:ascii="Georgia" w:cs="Georgia" w:eastAsia="Georgia" w:hAnsi="Georgia"/>
          <w:color w:val="0f0f0f"/>
          <w:sz w:val="24"/>
          <w:szCs w:val="24"/>
          <w:rtl w:val="0"/>
        </w:rPr>
        <w:t xml:space="preserve">. I would recommend that {{Patient First Name}}’s {{Caregiver type}} refer to this kit to help structure their next steps in determining {{Patient First Name}}’s care. The kit contains information and advice collected from trusted and respected experts. </w:t>
      </w:r>
      <w:hyperlink r:id="rId13">
        <w:r w:rsidDel="00000000" w:rsidR="00000000" w:rsidRPr="00000000">
          <w:rPr>
            <w:rFonts w:ascii="Georgia" w:cs="Georgia" w:eastAsia="Georgia" w:hAnsi="Georgia"/>
            <w:color w:val="0000ff"/>
            <w:sz w:val="24"/>
            <w:szCs w:val="24"/>
            <w:u w:val="single"/>
            <w:rtl w:val="0"/>
          </w:rPr>
          <w:t xml:space="preserve">http://www.autismspeaks.org/community/family_services/100_day_kit.php</w:t>
        </w:r>
      </w:hyperlink>
      <w:r w:rsidDel="00000000" w:rsidR="00000000" w:rsidRPr="00000000">
        <w:rPr>
          <w:rFonts w:ascii="Georgia" w:cs="Georgia" w:eastAsia="Georgia" w:hAnsi="Georgia"/>
          <w:color w:val="0f0f0f"/>
          <w:sz w:val="24"/>
          <w:szCs w:val="24"/>
          <w:rtl w:val="0"/>
        </w:rPr>
        <w:t xml:space="preserve"> </w:t>
      </w:r>
      <w:r w:rsidDel="00000000" w:rsidR="00000000" w:rsidRPr="00000000">
        <w:rPr>
          <w:rtl w:val="0"/>
        </w:rPr>
      </w:r>
    </w:p>
    <w:p w:rsidR="00000000" w:rsidDel="00000000" w:rsidP="00000000" w:rsidRDefault="00000000" w:rsidRPr="00000000" w14:paraId="000000AD">
      <w:pPr>
        <w:spacing w:line="240" w:lineRule="auto"/>
        <w:rPr>
          <w:rFonts w:ascii="Georgia" w:cs="Georgia" w:eastAsia="Georgia" w:hAnsi="Georgia"/>
          <w:color w:val="0f0f0f"/>
          <w:sz w:val="24"/>
          <w:szCs w:val="24"/>
        </w:rPr>
      </w:pPr>
      <w:r w:rsidDel="00000000" w:rsidR="00000000" w:rsidRPr="00000000">
        <w:rPr>
          <w:rtl w:val="0"/>
        </w:rPr>
      </w:r>
    </w:p>
    <w:p w:rsidR="00000000" w:rsidDel="00000000" w:rsidP="00000000" w:rsidRDefault="00000000" w:rsidRPr="00000000" w14:paraId="000000AE">
      <w:pPr>
        <w:spacing w:line="240" w:lineRule="auto"/>
        <w:rPr>
          <w:rFonts w:ascii="Georgia" w:cs="Georgia" w:eastAsia="Georgia" w:hAnsi="Georgia"/>
          <w:color w:val="0f0f0f"/>
          <w:sz w:val="24"/>
          <w:szCs w:val="24"/>
        </w:rPr>
      </w:pPr>
      <w:r w:rsidDel="00000000" w:rsidR="00000000" w:rsidRPr="00000000">
        <w:rPr>
          <w:rFonts w:ascii="Georgia" w:cs="Georgia" w:eastAsia="Georgia" w:hAnsi="Georgia"/>
          <w:b w:val="1"/>
          <w:i w:val="1"/>
          <w:color w:val="0f0f0f"/>
          <w:sz w:val="24"/>
          <w:szCs w:val="24"/>
          <w:rtl w:val="0"/>
        </w:rPr>
        <w:t xml:space="preserve">Developmental Disabilities Regional Office (DDRO)</w:t>
      </w:r>
      <w:r w:rsidDel="00000000" w:rsidR="00000000" w:rsidRPr="00000000">
        <w:rPr>
          <w:rFonts w:ascii="Georgia" w:cs="Georgia" w:eastAsia="Georgia" w:hAnsi="Georgia"/>
          <w:color w:val="0f0f0f"/>
          <w:sz w:val="24"/>
          <w:szCs w:val="24"/>
          <w:rtl w:val="0"/>
        </w:rPr>
        <w:t xml:space="preserve">. Individuals over age 3-years old may be eligible for DDRO case management and Medicaid Waiver services.  Based on the above-referenced report and previous testing, I think that {{Patient First Name}} is a candidate for case management services.  I am happy to help with the Front Door process. Information can be found on the Office of Persons with Developmental Disabilities website: </w:t>
      </w:r>
      <w:hyperlink r:id="rId14">
        <w:r w:rsidDel="00000000" w:rsidR="00000000" w:rsidRPr="00000000">
          <w:rPr>
            <w:rFonts w:ascii="Georgia" w:cs="Georgia" w:eastAsia="Georgia" w:hAnsi="Georgia"/>
            <w:color w:val="1155cc"/>
            <w:sz w:val="24"/>
            <w:szCs w:val="24"/>
            <w:u w:val="single"/>
            <w:rtl w:val="0"/>
          </w:rPr>
          <w:t xml:space="preserve">https://opwdd.ny.gov/get-started/information-sessions</w:t>
        </w:r>
      </w:hyperlink>
      <w:r w:rsidDel="00000000" w:rsidR="00000000" w:rsidRPr="00000000">
        <w:rPr>
          <w:rFonts w:ascii="Georgia" w:cs="Georgia" w:eastAsia="Georgia" w:hAnsi="Georgia"/>
          <w:color w:val="0f0f0f"/>
          <w:sz w:val="24"/>
          <w:szCs w:val="24"/>
          <w:rtl w:val="0"/>
        </w:rPr>
        <w:t xml:space="preserve"> </w:t>
      </w:r>
    </w:p>
    <w:p w:rsidR="00000000" w:rsidDel="00000000" w:rsidP="00000000" w:rsidRDefault="00000000" w:rsidRPr="00000000" w14:paraId="000000AF">
      <w:pPr>
        <w:spacing w:line="240" w:lineRule="auto"/>
        <w:rPr>
          <w:rFonts w:ascii="Georgia" w:cs="Georgia" w:eastAsia="Georgia" w:hAnsi="Georgia"/>
          <w:color w:val="0f0f0f"/>
          <w:sz w:val="24"/>
          <w:szCs w:val="24"/>
        </w:rPr>
      </w:pPr>
      <w:r w:rsidDel="00000000" w:rsidR="00000000" w:rsidRPr="00000000">
        <w:rPr>
          <w:rtl w:val="0"/>
        </w:rPr>
      </w:r>
    </w:p>
    <w:p w:rsidR="00000000" w:rsidDel="00000000" w:rsidP="00000000" w:rsidRDefault="00000000" w:rsidRPr="00000000" w14:paraId="000000B0">
      <w:pPr>
        <w:spacing w:line="240" w:lineRule="auto"/>
        <w:rPr>
          <w:rFonts w:ascii="Georgia" w:cs="Georgia" w:eastAsia="Georgia" w:hAnsi="Georgia"/>
          <w:sz w:val="24"/>
          <w:szCs w:val="24"/>
        </w:rPr>
      </w:pPr>
      <w:r w:rsidDel="00000000" w:rsidR="00000000" w:rsidRPr="00000000">
        <w:rPr>
          <w:rFonts w:ascii="Georgia" w:cs="Georgia" w:eastAsia="Georgia" w:hAnsi="Georgia"/>
          <w:b w:val="1"/>
          <w:i w:val="1"/>
          <w:color w:val="0f0f0f"/>
          <w:sz w:val="24"/>
          <w:szCs w:val="24"/>
          <w:rtl w:val="0"/>
        </w:rPr>
        <w:t xml:space="preserve">In the Driver’s Seat</w:t>
      </w:r>
      <w:r w:rsidDel="00000000" w:rsidR="00000000" w:rsidRPr="00000000">
        <w:rPr>
          <w:rFonts w:ascii="Georgia" w:cs="Georgia" w:eastAsia="Georgia" w:hAnsi="Georgia"/>
          <w:i w:val="1"/>
          <w:color w:val="0f0f0f"/>
          <w:sz w:val="24"/>
          <w:szCs w:val="24"/>
          <w:rtl w:val="0"/>
        </w:rPr>
        <w:t xml:space="preserve">. </w:t>
      </w:r>
      <w:r w:rsidDel="00000000" w:rsidR="00000000" w:rsidRPr="00000000">
        <w:rPr>
          <w:rFonts w:ascii="Georgia" w:cs="Georgia" w:eastAsia="Georgia" w:hAnsi="Georgia"/>
          <w:color w:val="0f0f0f"/>
          <w:sz w:val="24"/>
          <w:szCs w:val="24"/>
          <w:rtl w:val="0"/>
        </w:rPr>
        <w:t xml:space="preserve">I encourage {{Patient First Name}} and </w:t>
      </w:r>
      <w:r w:rsidDel="00000000" w:rsidR="00000000" w:rsidRPr="00000000">
        <w:rPr>
          <w:rFonts w:ascii="Georgia" w:cs="Georgia" w:eastAsia="Georgia" w:hAnsi="Georgia"/>
          <w:sz w:val="24"/>
          <w:szCs w:val="24"/>
          <w:rtl w:val="0"/>
        </w:rPr>
        <w:t xml:space="preserve">{{Preferred Pronouns 2}}</w:t>
      </w:r>
      <w:r w:rsidDel="00000000" w:rsidR="00000000" w:rsidRPr="00000000">
        <w:rPr>
          <w:rFonts w:ascii="Georgia" w:cs="Georgia" w:eastAsia="Georgia" w:hAnsi="Georgia"/>
          <w:color w:val="0f0f0f"/>
          <w:sz w:val="24"/>
          <w:szCs w:val="24"/>
          <w:rtl w:val="0"/>
        </w:rPr>
        <w:t xml:space="preserve"> family to review this resource as it relates to self-direction processes and service utilization:</w:t>
      </w:r>
      <w:hyperlink r:id="rId15">
        <w:r w:rsidDel="00000000" w:rsidR="00000000" w:rsidRPr="00000000">
          <w:rPr>
            <w:rFonts w:ascii="Georgia" w:cs="Georgia" w:eastAsia="Georgia" w:hAnsi="Georgia"/>
            <w:color w:val="0f0f0f"/>
            <w:sz w:val="24"/>
            <w:szCs w:val="24"/>
            <w:rtl w:val="0"/>
          </w:rPr>
          <w:t xml:space="preserve"> </w:t>
        </w:r>
      </w:hyperlink>
      <w:hyperlink r:id="rId16">
        <w:r w:rsidDel="00000000" w:rsidR="00000000" w:rsidRPr="00000000">
          <w:rPr>
            <w:rFonts w:ascii="Georgia" w:cs="Georgia" w:eastAsia="Georgia" w:hAnsi="Georgia"/>
            <w:color w:val="1155cc"/>
            <w:sz w:val="24"/>
            <w:szCs w:val="24"/>
            <w:u w:val="single"/>
            <w:rtl w:val="0"/>
          </w:rPr>
          <w:t xml:space="preserve">https://inthedriversseat.org/</w:t>
        </w:r>
      </w:hyperlink>
      <w:r w:rsidDel="00000000" w:rsidR="00000000" w:rsidRPr="00000000">
        <w:rPr>
          <w:rtl w:val="0"/>
        </w:rPr>
      </w:r>
    </w:p>
    <w:p w:rsidR="00000000" w:rsidDel="00000000" w:rsidP="00000000" w:rsidRDefault="00000000" w:rsidRPr="00000000" w14:paraId="000000B1">
      <w:pPr>
        <w:spacing w:after="240" w:before="240" w:line="240" w:lineRule="auto"/>
        <w:rPr>
          <w:rFonts w:ascii="Georgia" w:cs="Georgia" w:eastAsia="Georgia" w:hAnsi="Georgia"/>
          <w:i w:val="1"/>
          <w:color w:val="0d0d0d"/>
          <w:sz w:val="24"/>
          <w:szCs w:val="24"/>
        </w:rPr>
      </w:pPr>
      <w:r w:rsidDel="00000000" w:rsidR="00000000" w:rsidRPr="00000000">
        <w:rPr>
          <w:rFonts w:ascii="Georgia" w:cs="Georgia" w:eastAsia="Georgia" w:hAnsi="Georgia"/>
          <w:b w:val="1"/>
          <w:i w:val="1"/>
          <w:color w:val="0d0d0d"/>
          <w:sz w:val="24"/>
          <w:szCs w:val="24"/>
          <w:rtl w:val="0"/>
        </w:rPr>
        <w:t xml:space="preserve">Services &amp; Supports</w:t>
      </w:r>
      <w:r w:rsidDel="00000000" w:rsidR="00000000" w:rsidRPr="00000000">
        <w:rPr>
          <w:rFonts w:ascii="Georgia" w:cs="Georgia" w:eastAsia="Georgia" w:hAnsi="Georgia"/>
          <w:i w:val="1"/>
          <w:color w:val="0d0d0d"/>
          <w:sz w:val="24"/>
          <w:szCs w:val="24"/>
          <w:rtl w:val="0"/>
        </w:rPr>
        <w:t xml:space="preserve">. </w:t>
      </w:r>
      <w:r w:rsidDel="00000000" w:rsidR="00000000" w:rsidRPr="00000000">
        <w:rPr>
          <w:rFonts w:ascii="Georgia" w:cs="Georgia" w:eastAsia="Georgia" w:hAnsi="Georgia"/>
          <w:color w:val="0d0d0d"/>
          <w:sz w:val="24"/>
          <w:szCs w:val="24"/>
          <w:rtl w:val="0"/>
        </w:rPr>
        <w:t xml:space="preserve">I think there is value in making sure that </w:t>
      </w:r>
      <w:r w:rsidDel="00000000" w:rsidR="00000000" w:rsidRPr="00000000">
        <w:rPr>
          <w:rFonts w:ascii="Georgia" w:cs="Georgia" w:eastAsia="Georgia" w:hAnsi="Georgia"/>
          <w:sz w:val="24"/>
          <w:szCs w:val="24"/>
          <w:rtl w:val="0"/>
        </w:rPr>
        <w:t xml:space="preserve">{{Preferred Pronouns 2}}</w:t>
      </w:r>
      <w:r w:rsidDel="00000000" w:rsidR="00000000" w:rsidRPr="00000000">
        <w:rPr>
          <w:rFonts w:ascii="Georgia" w:cs="Georgia" w:eastAsia="Georgia" w:hAnsi="Georgia"/>
          <w:color w:val="0d0d0d"/>
          <w:sz w:val="24"/>
          <w:szCs w:val="24"/>
          <w:rtl w:val="0"/>
        </w:rPr>
        <w:t xml:space="preserve"> services and related supports use approaches that target social engagement and peer relationships, as well as flexibility. I think a social skills approach within the context of group speech therapy makes sense. </w:t>
      </w:r>
      <w:r w:rsidDel="00000000" w:rsidR="00000000" w:rsidRPr="00000000">
        <w:rPr>
          <w:rFonts w:ascii="Georgia" w:cs="Georgia" w:eastAsia="Georgia" w:hAnsi="Georgia"/>
          <w:i w:val="1"/>
          <w:color w:val="0d0d0d"/>
          <w:sz w:val="24"/>
          <w:szCs w:val="24"/>
          <w:rtl w:val="0"/>
        </w:rPr>
        <w:t xml:space="preserve">I would strongly encourage thinking of </w:t>
      </w:r>
      <w:r w:rsidDel="00000000" w:rsidR="00000000" w:rsidRPr="00000000">
        <w:rPr>
          <w:rFonts w:ascii="Georgia" w:cs="Georgia" w:eastAsia="Georgia" w:hAnsi="Georgia"/>
          <w:i w:val="1"/>
          <w:color w:val="0f0f0f"/>
          <w:sz w:val="24"/>
          <w:szCs w:val="24"/>
          <w:rtl w:val="0"/>
        </w:rPr>
        <w:t xml:space="preserve">{{Patient First Name}}</w:t>
      </w:r>
      <w:r w:rsidDel="00000000" w:rsidR="00000000" w:rsidRPr="00000000">
        <w:rPr>
          <w:rFonts w:ascii="Georgia" w:cs="Georgia" w:eastAsia="Georgia" w:hAnsi="Georgia"/>
          <w:i w:val="1"/>
          <w:color w:val="0d0d0d"/>
          <w:sz w:val="24"/>
          <w:szCs w:val="24"/>
          <w:rtl w:val="0"/>
        </w:rPr>
        <w:t xml:space="preserve">’s educational and social emotional needs from the perspective of </w:t>
      </w:r>
      <w:r w:rsidDel="00000000" w:rsidR="00000000" w:rsidRPr="00000000">
        <w:rPr>
          <w:rFonts w:ascii="Georgia" w:cs="Georgia" w:eastAsia="Georgia" w:hAnsi="Georgia"/>
          <w:i w:val="1"/>
          <w:sz w:val="24"/>
          <w:szCs w:val="24"/>
          <w:rtl w:val="0"/>
        </w:rPr>
        <w:t xml:space="preserve">{{Preferred Pronouns 2}}</w:t>
      </w:r>
      <w:r w:rsidDel="00000000" w:rsidR="00000000" w:rsidRPr="00000000">
        <w:rPr>
          <w:rFonts w:ascii="Georgia" w:cs="Georgia" w:eastAsia="Georgia" w:hAnsi="Georgia"/>
          <w:i w:val="1"/>
          <w:color w:val="0d0d0d"/>
          <w:sz w:val="24"/>
          <w:szCs w:val="24"/>
          <w:rtl w:val="0"/>
        </w:rPr>
        <w:t xml:space="preserve"> being on the autism spectrum.</w:t>
      </w:r>
    </w:p>
    <w:p w:rsidR="00000000" w:rsidDel="00000000" w:rsidP="00000000" w:rsidRDefault="00000000" w:rsidRPr="00000000" w14:paraId="000000B2">
      <w:pPr>
        <w:tabs>
          <w:tab w:val="left" w:leader="none" w:pos="1620"/>
        </w:tabs>
        <w:spacing w:line="240" w:lineRule="auto"/>
        <w:rPr>
          <w:rFonts w:ascii="Georgia" w:cs="Georgia" w:eastAsia="Georgia" w:hAnsi="Georgia"/>
          <w:color w:val="0f0f0f"/>
          <w:sz w:val="24"/>
          <w:szCs w:val="24"/>
        </w:rPr>
      </w:pPr>
      <w:r w:rsidDel="00000000" w:rsidR="00000000" w:rsidRPr="00000000">
        <w:rPr>
          <w:rFonts w:ascii="Georgia" w:cs="Georgia" w:eastAsia="Georgia" w:hAnsi="Georgia"/>
          <w:b w:val="1"/>
          <w:i w:val="1"/>
          <w:color w:val="0f0f0f"/>
          <w:sz w:val="24"/>
          <w:szCs w:val="24"/>
          <w:rtl w:val="0"/>
        </w:rPr>
        <w:t xml:space="preserve">Educational Placement.</w:t>
      </w:r>
      <w:r w:rsidDel="00000000" w:rsidR="00000000" w:rsidRPr="00000000">
        <w:rPr>
          <w:rFonts w:ascii="Georgia" w:cs="Georgia" w:eastAsia="Georgia" w:hAnsi="Georgia"/>
          <w:color w:val="0f0f0f"/>
          <w:sz w:val="24"/>
          <w:szCs w:val="24"/>
          <w:rtl w:val="0"/>
        </w:rPr>
        <w:t xml:space="preserve"> The matter of which setting {{Patient First Name}} is educated in feels of paramount concern given </w:t>
      </w:r>
      <w:r w:rsidDel="00000000" w:rsidR="00000000" w:rsidRPr="00000000">
        <w:rPr>
          <w:rFonts w:ascii="Georgia" w:cs="Georgia" w:eastAsia="Georgia" w:hAnsi="Georgia"/>
          <w:sz w:val="24"/>
          <w:szCs w:val="24"/>
          <w:rtl w:val="0"/>
        </w:rPr>
        <w:t xml:space="preserve">{{Preferred Pronouns 2}}</w:t>
      </w:r>
      <w:r w:rsidDel="00000000" w:rsidR="00000000" w:rsidRPr="00000000">
        <w:rPr>
          <w:rFonts w:ascii="Georgia" w:cs="Georgia" w:eastAsia="Georgia" w:hAnsi="Georgia"/>
          <w:color w:val="0f0f0f"/>
          <w:sz w:val="24"/>
          <w:szCs w:val="24"/>
          <w:rtl w:val="0"/>
        </w:rPr>
        <w:t xml:space="preserve"> range of skills and areas of need. I encourage </w:t>
      </w:r>
      <w:r w:rsidDel="00000000" w:rsidR="00000000" w:rsidRPr="00000000">
        <w:rPr>
          <w:rFonts w:ascii="Georgia" w:cs="Georgia" w:eastAsia="Georgia" w:hAnsi="Georgia"/>
          <w:sz w:val="24"/>
          <w:szCs w:val="24"/>
          <w:rtl w:val="0"/>
        </w:rPr>
        <w:t xml:space="preserve">{{Preferred Pronouns 2}}</w:t>
      </w:r>
      <w:r w:rsidDel="00000000" w:rsidR="00000000" w:rsidRPr="00000000">
        <w:rPr>
          <w:rFonts w:ascii="Georgia" w:cs="Georgia" w:eastAsia="Georgia" w:hAnsi="Georgia"/>
          <w:color w:val="0f0f0f"/>
          <w:sz w:val="24"/>
          <w:szCs w:val="24"/>
          <w:rtl w:val="0"/>
        </w:rPr>
        <w:t xml:space="preserve"> {{Caregiver type}} and school team to engage in ongoing conversations about placement options available for next year. I recommend that discussions about educational placement and programming be held within the CPSE meeting process.</w:t>
      </w:r>
    </w:p>
    <w:p w:rsidR="00000000" w:rsidDel="00000000" w:rsidP="00000000" w:rsidRDefault="00000000" w:rsidRPr="00000000" w14:paraId="000000B3">
      <w:pPr>
        <w:tabs>
          <w:tab w:val="left" w:leader="none" w:pos="1620"/>
        </w:tabs>
        <w:spacing w:after="240" w:before="240" w:line="240" w:lineRule="auto"/>
        <w:rPr>
          <w:rFonts w:ascii="Georgia" w:cs="Georgia" w:eastAsia="Georgia" w:hAnsi="Georgia"/>
          <w:color w:val="0f0f0f"/>
          <w:sz w:val="24"/>
          <w:szCs w:val="24"/>
        </w:rPr>
      </w:pPr>
      <w:r w:rsidDel="00000000" w:rsidR="00000000" w:rsidRPr="00000000">
        <w:rPr>
          <w:rFonts w:ascii="Georgia" w:cs="Georgia" w:eastAsia="Georgia" w:hAnsi="Georgia"/>
          <w:b w:val="1"/>
          <w:i w:val="1"/>
          <w:color w:val="0f0f0f"/>
          <w:sz w:val="24"/>
          <w:szCs w:val="24"/>
          <w:rtl w:val="0"/>
        </w:rPr>
        <w:t xml:space="preserve">Encouraging Flexibility</w:t>
      </w:r>
      <w:r w:rsidDel="00000000" w:rsidR="00000000" w:rsidRPr="00000000">
        <w:rPr>
          <w:rFonts w:ascii="Georgia" w:cs="Georgia" w:eastAsia="Georgia" w:hAnsi="Georgia"/>
          <w:color w:val="0f0f0f"/>
          <w:sz w:val="24"/>
          <w:szCs w:val="24"/>
          <w:rtl w:val="0"/>
        </w:rPr>
        <w:t xml:space="preserve">. Based on </w:t>
      </w:r>
      <w:r w:rsidDel="00000000" w:rsidR="00000000" w:rsidRPr="00000000">
        <w:rPr>
          <w:rFonts w:ascii="Georgia" w:cs="Georgia" w:eastAsia="Georgia" w:hAnsi="Georgia"/>
          <w:sz w:val="24"/>
          <w:szCs w:val="24"/>
          <w:rtl w:val="0"/>
        </w:rPr>
        <w:t xml:space="preserve">{{Preferred Pronouns 2}}</w:t>
      </w:r>
      <w:r w:rsidDel="00000000" w:rsidR="00000000" w:rsidRPr="00000000">
        <w:rPr>
          <w:rFonts w:ascii="Georgia" w:cs="Georgia" w:eastAsia="Georgia" w:hAnsi="Georgia"/>
          <w:color w:val="0f0f0f"/>
          <w:sz w:val="24"/>
          <w:szCs w:val="24"/>
          <w:rtl w:val="0"/>
        </w:rPr>
        <w:t xml:space="preserve">  presentation and pattern of perseveration, I think that there could be value in considering specific supports to teach flexibility.</w:t>
      </w:r>
    </w:p>
    <w:p w:rsidR="00000000" w:rsidDel="00000000" w:rsidP="00000000" w:rsidRDefault="00000000" w:rsidRPr="00000000" w14:paraId="000000B4">
      <w:pPr>
        <w:numPr>
          <w:ilvl w:val="0"/>
          <w:numId w:val="5"/>
        </w:numPr>
        <w:tabs>
          <w:tab w:val="left" w:leader="none" w:pos="1620"/>
        </w:tabs>
        <w:spacing w:after="240" w:before="240" w:line="240" w:lineRule="auto"/>
        <w:ind w:left="720" w:hanging="360"/>
        <w:rPr>
          <w:rFonts w:ascii="Georgia" w:cs="Georgia" w:eastAsia="Georgia" w:hAnsi="Georgia"/>
          <w:sz w:val="24"/>
          <w:szCs w:val="24"/>
          <w:u w:val="none"/>
        </w:rPr>
      </w:pPr>
      <w:r w:rsidDel="00000000" w:rsidR="00000000" w:rsidRPr="00000000">
        <w:rPr>
          <w:rFonts w:ascii="Georgia" w:cs="Georgia" w:eastAsia="Georgia" w:hAnsi="Georgia"/>
          <w:color w:val="0f0f0f"/>
          <w:sz w:val="24"/>
          <w:szCs w:val="24"/>
          <w:rtl w:val="0"/>
        </w:rPr>
        <w:t xml:space="preserve"> </w:t>
      </w:r>
      <w:r w:rsidDel="00000000" w:rsidR="00000000" w:rsidRPr="00000000">
        <w:rPr>
          <w:rFonts w:ascii="Georgia" w:cs="Georgia" w:eastAsia="Georgia" w:hAnsi="Georgia"/>
          <w:i w:val="1"/>
          <w:color w:val="0f0f0f"/>
          <w:sz w:val="24"/>
          <w:szCs w:val="24"/>
          <w:rtl w:val="0"/>
        </w:rPr>
        <w:t xml:space="preserve">Unstuck and On Target -</w:t>
      </w:r>
      <w:hyperlink r:id="rId17">
        <w:r w:rsidDel="00000000" w:rsidR="00000000" w:rsidRPr="00000000">
          <w:rPr>
            <w:rFonts w:ascii="Georgia" w:cs="Georgia" w:eastAsia="Georgia" w:hAnsi="Georgia"/>
            <w:i w:val="1"/>
            <w:color w:val="0f0f0f"/>
            <w:sz w:val="24"/>
            <w:szCs w:val="24"/>
            <w:rtl w:val="0"/>
          </w:rPr>
          <w:t xml:space="preserve"> </w:t>
        </w:r>
      </w:hyperlink>
      <w:hyperlink r:id="rId18">
        <w:r w:rsidDel="00000000" w:rsidR="00000000" w:rsidRPr="00000000">
          <w:rPr>
            <w:rFonts w:ascii="Georgia" w:cs="Georgia" w:eastAsia="Georgia" w:hAnsi="Georgia"/>
            <w:color w:val="1155cc"/>
            <w:sz w:val="24"/>
            <w:szCs w:val="24"/>
            <w:u w:val="single"/>
            <w:rtl w:val="0"/>
          </w:rPr>
          <w:t xml:space="preserve">https://www.unstuckandontarget.com/</w:t>
        </w:r>
      </w:hyperlink>
      <w:r w:rsidDel="00000000" w:rsidR="00000000" w:rsidRPr="00000000">
        <w:rPr>
          <w:rtl w:val="0"/>
        </w:rPr>
      </w:r>
    </w:p>
    <w:p w:rsidR="00000000" w:rsidDel="00000000" w:rsidP="00000000" w:rsidRDefault="00000000" w:rsidRPr="00000000" w14:paraId="000000B5">
      <w:pPr>
        <w:tabs>
          <w:tab w:val="left" w:leader="none" w:pos="1620"/>
        </w:tabs>
        <w:spacing w:after="240" w:before="240" w:line="240" w:lineRule="auto"/>
        <w:rPr>
          <w:rFonts w:ascii="Georgia" w:cs="Georgia" w:eastAsia="Georgia" w:hAnsi="Georgia"/>
          <w:color w:val="0f0f0f"/>
          <w:sz w:val="24"/>
          <w:szCs w:val="24"/>
        </w:rPr>
      </w:pPr>
      <w:r w:rsidDel="00000000" w:rsidR="00000000" w:rsidRPr="00000000">
        <w:rPr>
          <w:rFonts w:ascii="Georgia" w:cs="Georgia" w:eastAsia="Georgia" w:hAnsi="Georgia"/>
          <w:b w:val="1"/>
          <w:i w:val="1"/>
          <w:color w:val="0f0f0f"/>
          <w:sz w:val="24"/>
          <w:szCs w:val="24"/>
          <w:rtl w:val="0"/>
        </w:rPr>
        <w:t xml:space="preserve">Social Skills</w:t>
      </w:r>
      <w:r w:rsidDel="00000000" w:rsidR="00000000" w:rsidRPr="00000000">
        <w:rPr>
          <w:rFonts w:ascii="Georgia" w:cs="Georgia" w:eastAsia="Georgia" w:hAnsi="Georgia"/>
          <w:color w:val="0f0f0f"/>
          <w:sz w:val="24"/>
          <w:szCs w:val="24"/>
          <w:rtl w:val="0"/>
        </w:rPr>
        <w:t xml:space="preserve">. I think that providing support with navigating social situations could provide a positive benefit to {{Patient First Name}}’s overall health and education care plan.</w:t>
      </w:r>
    </w:p>
    <w:p w:rsidR="00000000" w:rsidDel="00000000" w:rsidP="00000000" w:rsidRDefault="00000000" w:rsidRPr="00000000" w14:paraId="000000B6">
      <w:pPr>
        <w:widowControl w:val="0"/>
        <w:numPr>
          <w:ilvl w:val="0"/>
          <w:numId w:val="6"/>
        </w:numPr>
        <w:tabs>
          <w:tab w:val="left" w:leader="none" w:pos="1620"/>
        </w:tabs>
        <w:spacing w:after="0" w:before="0" w:line="240" w:lineRule="auto"/>
        <w:ind w:left="720" w:hanging="360"/>
        <w:rPr>
          <w:u w:val="none"/>
        </w:rPr>
      </w:pPr>
      <w:r w:rsidDel="00000000" w:rsidR="00000000" w:rsidRPr="00000000">
        <w:rPr>
          <w:rFonts w:ascii="Georgia" w:cs="Georgia" w:eastAsia="Georgia" w:hAnsi="Georgia"/>
          <w:color w:val="0f0f0f"/>
          <w:sz w:val="24"/>
          <w:szCs w:val="24"/>
          <w:rtl w:val="0"/>
        </w:rPr>
        <w:t xml:space="preserve"> </w:t>
      </w:r>
      <w:r w:rsidDel="00000000" w:rsidR="00000000" w:rsidRPr="00000000">
        <w:rPr>
          <w:rFonts w:ascii="Times New Roman" w:cs="Times New Roman" w:eastAsia="Times New Roman" w:hAnsi="Times New Roman"/>
          <w:color w:val="0f0f0f"/>
          <w:sz w:val="14"/>
          <w:szCs w:val="14"/>
          <w:rtl w:val="0"/>
        </w:rPr>
        <w:t xml:space="preserve"> </w:t>
      </w:r>
      <w:r w:rsidDel="00000000" w:rsidR="00000000" w:rsidRPr="00000000">
        <w:rPr>
          <w:rFonts w:ascii="Georgia" w:cs="Georgia" w:eastAsia="Georgia" w:hAnsi="Georgia"/>
          <w:i w:val="1"/>
          <w:color w:val="0f0f0f"/>
          <w:sz w:val="24"/>
          <w:szCs w:val="24"/>
          <w:rtl w:val="0"/>
        </w:rPr>
        <w:t xml:space="preserve">Children’s Friendship Program</w:t>
      </w:r>
      <w:r w:rsidDel="00000000" w:rsidR="00000000" w:rsidRPr="00000000">
        <w:rPr>
          <w:rFonts w:ascii="Georgia" w:cs="Georgia" w:eastAsia="Georgia" w:hAnsi="Georgia"/>
          <w:color w:val="0f0f0f"/>
          <w:sz w:val="24"/>
          <w:szCs w:val="24"/>
          <w:rtl w:val="0"/>
        </w:rPr>
        <w:t xml:space="preserve"> -</w:t>
      </w:r>
      <w:hyperlink r:id="rId19">
        <w:r w:rsidDel="00000000" w:rsidR="00000000" w:rsidRPr="00000000">
          <w:rPr>
            <w:rFonts w:ascii="Georgia" w:cs="Georgia" w:eastAsia="Georgia" w:hAnsi="Georgia"/>
            <w:color w:val="0f0f0f"/>
            <w:sz w:val="24"/>
            <w:szCs w:val="24"/>
            <w:rtl w:val="0"/>
          </w:rPr>
          <w:t xml:space="preserve"> </w:t>
        </w:r>
      </w:hyperlink>
      <w:hyperlink r:id="rId20">
        <w:r w:rsidDel="00000000" w:rsidR="00000000" w:rsidRPr="00000000">
          <w:rPr>
            <w:rFonts w:ascii="Georgia" w:cs="Georgia" w:eastAsia="Georgia" w:hAnsi="Georgia"/>
            <w:color w:val="1155cc"/>
            <w:sz w:val="24"/>
            <w:szCs w:val="24"/>
            <w:u w:val="single"/>
            <w:rtl w:val="0"/>
          </w:rPr>
          <w:t xml:space="preserve">https://www.semel.ucla.edu/socialskills/research/childrens-friendship-program</w:t>
        </w:r>
      </w:hyperlink>
      <w:r w:rsidDel="00000000" w:rsidR="00000000" w:rsidRPr="00000000">
        <w:rPr>
          <w:rtl w:val="0"/>
        </w:rPr>
      </w:r>
    </w:p>
    <w:p w:rsidR="00000000" w:rsidDel="00000000" w:rsidP="00000000" w:rsidRDefault="00000000" w:rsidRPr="00000000" w14:paraId="000000B7">
      <w:pPr>
        <w:widowControl w:val="0"/>
        <w:tabs>
          <w:tab w:val="left" w:leader="none" w:pos="1620"/>
        </w:tabs>
        <w:spacing w:after="0" w:before="0" w:line="240" w:lineRule="auto"/>
        <w:ind w:left="720" w:firstLine="0"/>
        <w:rPr>
          <w:rFonts w:ascii="Georgia" w:cs="Georgia" w:eastAsia="Georgia" w:hAnsi="Georgia"/>
          <w:i w:val="1"/>
          <w:color w:val="0f0f0f"/>
          <w:sz w:val="24"/>
          <w:szCs w:val="24"/>
        </w:rPr>
      </w:pPr>
      <w:r w:rsidDel="00000000" w:rsidR="00000000" w:rsidRPr="00000000">
        <w:rPr>
          <w:rtl w:val="0"/>
        </w:rPr>
      </w:r>
    </w:p>
    <w:p w:rsidR="00000000" w:rsidDel="00000000" w:rsidP="00000000" w:rsidRDefault="00000000" w:rsidRPr="00000000" w14:paraId="000000B8">
      <w:pPr>
        <w:widowControl w:val="0"/>
        <w:numPr>
          <w:ilvl w:val="0"/>
          <w:numId w:val="6"/>
        </w:numPr>
        <w:tabs>
          <w:tab w:val="left" w:leader="none" w:pos="1620"/>
        </w:tabs>
        <w:spacing w:after="0" w:before="0" w:line="240" w:lineRule="auto"/>
        <w:ind w:left="720" w:hanging="360"/>
        <w:rPr>
          <w:rFonts w:ascii="Georgia" w:cs="Georgia" w:eastAsia="Georgia" w:hAnsi="Georgia"/>
          <w:sz w:val="24"/>
          <w:szCs w:val="24"/>
          <w:u w:val="none"/>
        </w:rPr>
      </w:pPr>
      <w:r w:rsidDel="00000000" w:rsidR="00000000" w:rsidRPr="00000000">
        <w:rPr>
          <w:rFonts w:ascii="Georgia" w:cs="Georgia" w:eastAsia="Georgia" w:hAnsi="Georgia"/>
          <w:i w:val="1"/>
          <w:color w:val="0f0f0f"/>
          <w:sz w:val="24"/>
          <w:szCs w:val="24"/>
          <w:rtl w:val="0"/>
        </w:rPr>
        <w:t xml:space="preserve">Social Thinking </w:t>
      </w:r>
      <w:r w:rsidDel="00000000" w:rsidR="00000000" w:rsidRPr="00000000">
        <w:rPr>
          <w:rFonts w:ascii="Georgia" w:cs="Georgia" w:eastAsia="Georgia" w:hAnsi="Georgia"/>
          <w:color w:val="0f0f0f"/>
          <w:sz w:val="24"/>
          <w:szCs w:val="24"/>
          <w:rtl w:val="0"/>
        </w:rPr>
        <w:t xml:space="preserve">-</w:t>
      </w:r>
      <w:hyperlink r:id="rId21">
        <w:r w:rsidDel="00000000" w:rsidR="00000000" w:rsidRPr="00000000">
          <w:rPr>
            <w:rFonts w:ascii="Georgia" w:cs="Georgia" w:eastAsia="Georgia" w:hAnsi="Georgia"/>
            <w:color w:val="0f0f0f"/>
            <w:sz w:val="24"/>
            <w:szCs w:val="24"/>
            <w:rtl w:val="0"/>
          </w:rPr>
          <w:t xml:space="preserve"> </w:t>
        </w:r>
      </w:hyperlink>
      <w:hyperlink r:id="rId22">
        <w:r w:rsidDel="00000000" w:rsidR="00000000" w:rsidRPr="00000000">
          <w:rPr>
            <w:rFonts w:ascii="Georgia" w:cs="Georgia" w:eastAsia="Georgia" w:hAnsi="Georgia"/>
            <w:color w:val="1155cc"/>
            <w:sz w:val="24"/>
            <w:szCs w:val="24"/>
            <w:u w:val="single"/>
            <w:rtl w:val="0"/>
          </w:rPr>
          <w:t xml:space="preserve">https://www.socialthinking.com/</w:t>
        </w:r>
      </w:hyperlink>
      <w:r w:rsidDel="00000000" w:rsidR="00000000" w:rsidRPr="00000000">
        <w:rPr>
          <w:rtl w:val="0"/>
        </w:rPr>
      </w:r>
    </w:p>
    <w:p w:rsidR="00000000" w:rsidDel="00000000" w:rsidP="00000000" w:rsidRDefault="00000000" w:rsidRPr="00000000" w14:paraId="000000B9">
      <w:pPr>
        <w:tabs>
          <w:tab w:val="left" w:leader="none" w:pos="1620"/>
        </w:tabs>
        <w:spacing w:after="240" w:before="240" w:line="240" w:lineRule="auto"/>
        <w:rPr>
          <w:rFonts w:ascii="Georgia" w:cs="Georgia" w:eastAsia="Georgia" w:hAnsi="Georgia"/>
          <w:color w:val="1155cc"/>
          <w:sz w:val="24"/>
          <w:szCs w:val="24"/>
          <w:u w:val="single"/>
        </w:rPr>
      </w:pPr>
      <w:r w:rsidDel="00000000" w:rsidR="00000000" w:rsidRPr="00000000">
        <w:rPr>
          <w:rFonts w:ascii="Georgia" w:cs="Georgia" w:eastAsia="Georgia" w:hAnsi="Georgia"/>
          <w:b w:val="1"/>
          <w:color w:val="0f0f0f"/>
          <w:sz w:val="24"/>
          <w:szCs w:val="24"/>
          <w:u w:val="single"/>
          <w:rtl w:val="0"/>
        </w:rPr>
        <w:t xml:space="preserve">READING RESOURCES</w:t>
      </w:r>
      <w:r w:rsidDel="00000000" w:rsidR="00000000" w:rsidRPr="00000000">
        <w:rPr>
          <w:rFonts w:ascii="Georgia" w:cs="Georgia" w:eastAsia="Georgia" w:hAnsi="Georgia"/>
          <w:color w:val="0f0f0f"/>
          <w:sz w:val="24"/>
          <w:szCs w:val="24"/>
          <w:rtl w:val="0"/>
        </w:rPr>
        <w:t xml:space="preserve">:</w:t>
        <w:br w:type="textWrapping"/>
        <w:br w:type="textWrapping"/>
        <w:t xml:space="preserve">Autism Speaks:</w:t>
      </w:r>
      <w:hyperlink r:id="rId23">
        <w:r w:rsidDel="00000000" w:rsidR="00000000" w:rsidRPr="00000000">
          <w:rPr>
            <w:rFonts w:ascii="Georgia" w:cs="Georgia" w:eastAsia="Georgia" w:hAnsi="Georgia"/>
            <w:color w:val="0f0f0f"/>
            <w:sz w:val="24"/>
            <w:szCs w:val="24"/>
            <w:rtl w:val="0"/>
          </w:rPr>
          <w:t xml:space="preserve"> </w:t>
        </w:r>
      </w:hyperlink>
      <w:hyperlink r:id="rId24">
        <w:r w:rsidDel="00000000" w:rsidR="00000000" w:rsidRPr="00000000">
          <w:rPr>
            <w:rFonts w:ascii="Georgia" w:cs="Georgia" w:eastAsia="Georgia" w:hAnsi="Georgia"/>
            <w:color w:val="1155cc"/>
            <w:sz w:val="24"/>
            <w:szCs w:val="24"/>
            <w:u w:val="single"/>
            <w:rtl w:val="0"/>
          </w:rPr>
          <w:t xml:space="preserve">https://www.autismspeaks.org/family-services/resource-library/books</w:t>
          <w:br w:type="textWrapping"/>
          <w:br w:type="textWrapping"/>
        </w:r>
      </w:hyperlink>
      <w:r w:rsidDel="00000000" w:rsidR="00000000" w:rsidRPr="00000000">
        <w:rPr>
          <w:rFonts w:ascii="Georgia" w:cs="Georgia" w:eastAsia="Georgia" w:hAnsi="Georgia"/>
          <w:color w:val="0f0f0f"/>
          <w:sz w:val="24"/>
          <w:szCs w:val="24"/>
          <w:rtl w:val="0"/>
        </w:rPr>
        <w:t xml:space="preserve">Donvan, J. &amp; Zucker, C. (2016). </w:t>
      </w:r>
      <w:r w:rsidDel="00000000" w:rsidR="00000000" w:rsidRPr="00000000">
        <w:rPr>
          <w:rFonts w:ascii="Georgia" w:cs="Georgia" w:eastAsia="Georgia" w:hAnsi="Georgia"/>
          <w:i w:val="1"/>
          <w:color w:val="0f0f0f"/>
          <w:sz w:val="24"/>
          <w:szCs w:val="24"/>
          <w:rtl w:val="0"/>
        </w:rPr>
        <w:t xml:space="preserve">In a Different Key: The Story of Autism</w:t>
      </w:r>
      <w:r w:rsidDel="00000000" w:rsidR="00000000" w:rsidRPr="00000000">
        <w:rPr>
          <w:rFonts w:ascii="Georgia" w:cs="Georgia" w:eastAsia="Georgia" w:hAnsi="Georgia"/>
          <w:color w:val="0f0f0f"/>
          <w:sz w:val="24"/>
          <w:szCs w:val="24"/>
          <w:rtl w:val="0"/>
        </w:rPr>
        <w:t xml:space="preserve">.</w:t>
        <w:br w:type="textWrapping"/>
        <w:br w:type="textWrapping"/>
        <w:t xml:space="preserve">Robison, J.E. (2007). </w:t>
      </w:r>
      <w:r w:rsidDel="00000000" w:rsidR="00000000" w:rsidRPr="00000000">
        <w:rPr>
          <w:rFonts w:ascii="Georgia" w:cs="Georgia" w:eastAsia="Georgia" w:hAnsi="Georgia"/>
          <w:i w:val="1"/>
          <w:color w:val="0f0f0f"/>
          <w:sz w:val="24"/>
          <w:szCs w:val="24"/>
          <w:rtl w:val="0"/>
        </w:rPr>
        <w:t xml:space="preserve">Look Me in the Eye: My Life with Asperger’s</w:t>
      </w:r>
      <w:r w:rsidDel="00000000" w:rsidR="00000000" w:rsidRPr="00000000">
        <w:rPr>
          <w:rFonts w:ascii="Georgia" w:cs="Georgia" w:eastAsia="Georgia" w:hAnsi="Georgia"/>
          <w:color w:val="0f0f0f"/>
          <w:sz w:val="24"/>
          <w:szCs w:val="24"/>
          <w:rtl w:val="0"/>
        </w:rPr>
        <w:t xml:space="preserve">.</w:t>
        <w:br w:type="textWrapping"/>
        <w:br w:type="textWrapping"/>
      </w:r>
      <w:r w:rsidDel="00000000" w:rsidR="00000000" w:rsidRPr="00000000">
        <w:rPr>
          <w:rFonts w:ascii="Georgia" w:cs="Georgia" w:eastAsia="Georgia" w:hAnsi="Georgia"/>
          <w:color w:val="0d0d0d"/>
          <w:sz w:val="24"/>
          <w:szCs w:val="24"/>
          <w:rtl w:val="0"/>
        </w:rPr>
        <w:t xml:space="preserve">Rochester Regional Center for Autism Spectrum Disorders -</w:t>
      </w:r>
      <w:hyperlink r:id="rId25">
        <w:r w:rsidDel="00000000" w:rsidR="00000000" w:rsidRPr="00000000">
          <w:rPr>
            <w:rFonts w:ascii="Georgia" w:cs="Georgia" w:eastAsia="Georgia" w:hAnsi="Georgia"/>
            <w:color w:val="0d0d0d"/>
            <w:sz w:val="24"/>
            <w:szCs w:val="24"/>
            <w:rtl w:val="0"/>
          </w:rPr>
          <w:t xml:space="preserve"> </w:t>
        </w:r>
      </w:hyperlink>
      <w:hyperlink r:id="rId26">
        <w:r w:rsidDel="00000000" w:rsidR="00000000" w:rsidRPr="00000000">
          <w:rPr>
            <w:rFonts w:ascii="Georgia" w:cs="Georgia" w:eastAsia="Georgia" w:hAnsi="Georgia"/>
            <w:color w:val="1155cc"/>
            <w:sz w:val="24"/>
            <w:szCs w:val="24"/>
            <w:u w:val="single"/>
            <w:rtl w:val="0"/>
          </w:rPr>
          <w:t xml:space="preserve">https://www.urmc.rochester.edu/strong-center-developmental-disabilities/programs/rochester-regional-ctr-autism-spectrum-disorder.aspx</w:t>
        </w:r>
      </w:hyperlink>
      <w:r w:rsidDel="00000000" w:rsidR="00000000" w:rsidRPr="00000000">
        <w:rPr>
          <w:rtl w:val="0"/>
        </w:rPr>
      </w:r>
    </w:p>
    <w:p w:rsidR="00000000" w:rsidDel="00000000" w:rsidP="00000000" w:rsidRDefault="00000000" w:rsidRPr="00000000" w14:paraId="000000BA">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B">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remain available to {{Patient First Name}} and {{Preferred Pronouns 2}} {{Caregiver type}} to help coordinate care moving forward.  </w:t>
      </w:r>
      <w:r w:rsidDel="00000000" w:rsidR="00000000" w:rsidRPr="00000000">
        <w:rPr>
          <w:rFonts w:ascii="Georgia" w:cs="Georgia" w:eastAsia="Georgia" w:hAnsi="Georgia"/>
          <w:i w:val="1"/>
          <w:sz w:val="24"/>
          <w:szCs w:val="24"/>
          <w:rtl w:val="0"/>
        </w:rPr>
        <w:t xml:space="preserve">If you have questions or concerns about this evaluation, please contact me at </w:t>
      </w:r>
      <w:hyperlink r:id="rId27">
        <w:r w:rsidDel="00000000" w:rsidR="00000000" w:rsidRPr="00000000">
          <w:rPr>
            <w:rFonts w:ascii="Georgia" w:cs="Georgia" w:eastAsia="Georgia" w:hAnsi="Georgia"/>
            <w:i w:val="1"/>
            <w:color w:val="0000ff"/>
            <w:sz w:val="24"/>
            <w:szCs w:val="24"/>
            <w:u w:val="single"/>
            <w:rtl w:val="0"/>
          </w:rPr>
          <w:t xml:space="preserve">bryan@bryanharrisonphd.com</w:t>
        </w:r>
      </w:hyperlink>
      <w:r w:rsidDel="00000000" w:rsidR="00000000" w:rsidRPr="00000000">
        <w:rPr>
          <w:rFonts w:ascii="Georgia" w:cs="Georgia" w:eastAsia="Georgia" w:hAnsi="Georgia"/>
          <w:i w:val="1"/>
          <w:sz w:val="24"/>
          <w:szCs w:val="24"/>
          <w:rtl w:val="0"/>
        </w:rPr>
        <w:t xml:space="preserve">. I am happy to discuss this report in detail with you</w:t>
      </w:r>
      <w:r w:rsidDel="00000000" w:rsidR="00000000" w:rsidRPr="00000000">
        <w:rPr>
          <w:rFonts w:ascii="Georgia" w:cs="Georgia" w:eastAsia="Georgia" w:hAnsi="Georgia"/>
          <w:sz w:val="24"/>
          <w:szCs w:val="24"/>
          <w:rtl w:val="0"/>
        </w:rPr>
        <w:t xml:space="preserve">.</w:t>
        <w:br w:type="textWrapping"/>
        <w:br w:type="textWrapping"/>
      </w:r>
      <w:r w:rsidDel="00000000" w:rsidR="00000000" w:rsidRPr="00000000">
        <w:rPr>
          <w:rFonts w:ascii="Georgia" w:cs="Georgia" w:eastAsia="Georgia" w:hAnsi="Georgia"/>
          <w:sz w:val="24"/>
          <w:szCs w:val="24"/>
        </w:rPr>
        <w:drawing>
          <wp:inline distB="0" distT="0" distL="0" distR="0">
            <wp:extent cx="1223342" cy="333639"/>
            <wp:effectExtent b="0" l="0" r="0" t="0"/>
            <wp:docPr descr="Text&#10;&#10;Description automatically generated" id="2" name="image1.jpg"/>
            <a:graphic>
              <a:graphicData uri="http://schemas.openxmlformats.org/drawingml/2006/picture">
                <pic:pic>
                  <pic:nvPicPr>
                    <pic:cNvPr descr="Text&#10;&#10;Description automatically generated" id="0" name="image1.jpg"/>
                    <pic:cNvPicPr preferRelativeResize="0"/>
                  </pic:nvPicPr>
                  <pic:blipFill>
                    <a:blip r:embed="rId28"/>
                    <a:srcRect b="0" l="0" r="0" t="0"/>
                    <a:stretch>
                      <a:fillRect/>
                    </a:stretch>
                  </pic:blipFill>
                  <pic:spPr>
                    <a:xfrm>
                      <a:off x="0" y="0"/>
                      <a:ext cx="1223342" cy="333639"/>
                    </a:xfrm>
                    <a:prstGeom prst="rect"/>
                    <a:ln/>
                  </pic:spPr>
                </pic:pic>
              </a:graphicData>
            </a:graphic>
          </wp:inline>
        </w:drawing>
      </w:r>
      <w:r w:rsidDel="00000000" w:rsidR="00000000" w:rsidRPr="00000000">
        <w:rPr>
          <w:rFonts w:ascii="Georgia" w:cs="Georgia" w:eastAsia="Georgia" w:hAnsi="Georgia"/>
          <w:sz w:val="24"/>
          <w:szCs w:val="24"/>
          <w:rtl w:val="0"/>
        </w:rPr>
        <w:br w:type="textWrapping"/>
      </w:r>
    </w:p>
    <w:p w:rsidR="00000000" w:rsidDel="00000000" w:rsidP="00000000" w:rsidRDefault="00000000" w:rsidRPr="00000000" w14:paraId="000000BC">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Bryan R. Harrison, PhD, </w:t>
        <w:br w:type="textWrapping"/>
        <w:t xml:space="preserve">Psychologist, PC</w:t>
      </w:r>
    </w:p>
    <w:p w:rsidR="00000000" w:rsidDel="00000000" w:rsidP="00000000" w:rsidRDefault="00000000" w:rsidRPr="00000000" w14:paraId="000000BD">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NYS License #021613-1</w:t>
      </w:r>
    </w:p>
    <w:p w:rsidR="00000000" w:rsidDel="00000000" w:rsidP="00000000" w:rsidRDefault="00000000" w:rsidRPr="00000000" w14:paraId="000000BE">
      <w:pPr>
        <w:spacing w:line="240" w:lineRule="auto"/>
        <w:rPr>
          <w:rFonts w:ascii="Calibri" w:cs="Calibri" w:eastAsia="Calibri" w:hAnsi="Calibri"/>
        </w:rPr>
      </w:pPr>
      <w:r w:rsidDel="00000000" w:rsidR="00000000" w:rsidRPr="00000000">
        <w:rPr>
          <w:rFonts w:ascii="Georgia" w:cs="Georgia" w:eastAsia="Georgia" w:hAnsi="Georgia"/>
          <w:sz w:val="24"/>
          <w:szCs w:val="24"/>
          <w:rtl w:val="0"/>
        </w:rPr>
        <w:t xml:space="preserve">NPI # 1386099356</w:t>
      </w:r>
      <w:r w:rsidDel="00000000" w:rsidR="00000000" w:rsidRPr="00000000">
        <w:rPr>
          <w:rtl w:val="0"/>
        </w:rPr>
      </w:r>
    </w:p>
    <w:p w:rsidR="00000000" w:rsidDel="00000000" w:rsidP="00000000" w:rsidRDefault="00000000" w:rsidRPr="00000000" w14:paraId="000000BF">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0">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Dated: {{Date Report Sent to Patient}}</w:t>
      </w:r>
    </w:p>
    <w:p w:rsidR="00000000" w:rsidDel="00000000" w:rsidP="00000000" w:rsidRDefault="00000000" w:rsidRPr="00000000" w14:paraId="000000C1">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sectPr>
      <w:headerReference r:id="rId29" w:type="default"/>
      <w:headerReference r:id="rId30" w:type="first"/>
      <w:footerReference r:id="rId31" w:type="default"/>
      <w:footerReference r:id="rId3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MS Mincho"/>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ind w:left="0" w:firstLine="0"/>
      <w:jc w:val="right"/>
      <w:rPr>
        <w:rFonts w:ascii="Georgia" w:cs="Georgia" w:eastAsia="Georgia" w:hAnsi="Georgia"/>
      </w:rPr>
    </w:pPr>
    <w:r w:rsidDel="00000000" w:rsidR="00000000" w:rsidRPr="00000000">
      <w:rPr>
        <w:rFonts w:ascii="Georgia" w:cs="Georgia" w:eastAsia="Georgia" w:hAnsi="Georgia"/>
        <w:rtl w:val="0"/>
      </w:rPr>
      <w:t xml:space="preserve">Bryan R. Harrison, PhD</w:t>
      <w:tab/>
      <w:tab/>
      <w:tab/>
      <w:tab/>
      <w:t xml:space="preserve">Page </w:t>
    </w:r>
    <w:r w:rsidDel="00000000" w:rsidR="00000000" w:rsidRPr="00000000">
      <w:rPr>
        <w:rFonts w:ascii="Georgia" w:cs="Georgia" w:eastAsia="Georgia" w:hAnsi="Georgia"/>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C">
    <w:pPr>
      <w:ind w:left="0" w:firstLine="0"/>
      <w:jc w:val="center"/>
      <w:rPr>
        <w:rFonts w:ascii="Georgia" w:cs="Georgia" w:eastAsia="Georgia" w:hAnsi="Georgia"/>
      </w:rPr>
    </w:pPr>
    <w:r w:rsidDel="00000000" w:rsidR="00000000" w:rsidRPr="00000000">
      <w:rPr>
        <w:rFonts w:ascii="Georgia" w:cs="Georgia" w:eastAsia="Georgia" w:hAnsi="Georgia"/>
        <w:rtl w:val="0"/>
      </w:rPr>
      <w:t xml:space="preserve">Psychologist, PC</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C3">
      <w:pPr>
        <w:spacing w:line="240" w:lineRule="auto"/>
        <w:rPr>
          <w:rFonts w:ascii="Georgia" w:cs="Georgia" w:eastAsia="Georgia" w:hAnsi="Georgia"/>
          <w:sz w:val="20"/>
          <w:szCs w:val="20"/>
        </w:rPr>
      </w:pPr>
      <w:r w:rsidDel="00000000" w:rsidR="00000000" w:rsidRPr="00000000">
        <w:rPr>
          <w:rStyle w:val="FootnoteReference"/>
          <w:vertAlign w:val="superscript"/>
        </w:rPr>
        <w:footnoteRef/>
      </w:r>
      <w:r w:rsidDel="00000000" w:rsidR="00000000" w:rsidRPr="00000000">
        <w:rPr>
          <w:rFonts w:ascii="Georgia" w:cs="Georgia" w:eastAsia="Georgia" w:hAnsi="Georgia"/>
          <w:sz w:val="20"/>
          <w:szCs w:val="20"/>
          <w:rtl w:val="0"/>
        </w:rPr>
        <w:t xml:space="preserve"> {{Teacher name, title}}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tabs>
        <w:tab w:val="center" w:leader="none" w:pos="4680"/>
        <w:tab w:val="right" w:leader="none" w:pos="9360"/>
      </w:tabs>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2062163" cy="935070"/>
          <wp:effectExtent b="0" l="0" r="0" t="0"/>
          <wp:docPr descr="A picture containing shape&#10;&#10;Description automatically generated" id="1" name="image2.png"/>
          <a:graphic>
            <a:graphicData uri="http://schemas.openxmlformats.org/drawingml/2006/picture">
              <pic:pic>
                <pic:nvPicPr>
                  <pic:cNvPr descr="A picture containing shape&#10;&#10;Description automatically generated" id="0" name="image2.png"/>
                  <pic:cNvPicPr preferRelativeResize="0"/>
                </pic:nvPicPr>
                <pic:blipFill>
                  <a:blip r:embed="rId1"/>
                  <a:srcRect b="0" l="0" r="0" t="0"/>
                  <a:stretch>
                    <a:fillRect/>
                  </a:stretch>
                </pic:blipFill>
                <pic:spPr>
                  <a:xfrm>
                    <a:off x="0" y="0"/>
                    <a:ext cx="2062163" cy="93507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tabs>
        <w:tab w:val="center" w:leader="none" w:pos="4680"/>
        <w:tab w:val="right" w:leader="none" w:pos="9360"/>
      </w:tabs>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610 Pittsford Victor Road</w:t>
    </w:r>
  </w:p>
  <w:p w:rsidR="00000000" w:rsidDel="00000000" w:rsidP="00000000" w:rsidRDefault="00000000" w:rsidRPr="00000000" w14:paraId="000000C7">
    <w:pPr>
      <w:tabs>
        <w:tab w:val="center" w:leader="none" w:pos="4680"/>
        <w:tab w:val="right" w:leader="none" w:pos="9360"/>
      </w:tabs>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Pittsford, NY 14534</w:t>
    </w:r>
  </w:p>
  <w:p w:rsidR="00000000" w:rsidDel="00000000" w:rsidP="00000000" w:rsidRDefault="00000000" w:rsidRPr="00000000" w14:paraId="000000C8">
    <w:pPr>
      <w:tabs>
        <w:tab w:val="center" w:leader="none" w:pos="4680"/>
        <w:tab w:val="right" w:leader="none" w:pos="9360"/>
      </w:tabs>
      <w:spacing w:line="240" w:lineRule="auto"/>
      <w:rPr>
        <w:rFonts w:ascii="Georgia" w:cs="Georgia" w:eastAsia="Georgia" w:hAnsi="Georgia"/>
        <w:sz w:val="24"/>
        <w:szCs w:val="24"/>
      </w:rPr>
    </w:pPr>
    <w:hyperlink r:id="rId2">
      <w:r w:rsidDel="00000000" w:rsidR="00000000" w:rsidRPr="00000000">
        <w:rPr>
          <w:rFonts w:ascii="Georgia" w:cs="Georgia" w:eastAsia="Georgia" w:hAnsi="Georgia"/>
          <w:color w:val="1155cc"/>
          <w:sz w:val="24"/>
          <w:szCs w:val="24"/>
          <w:u w:val="single"/>
          <w:rtl w:val="0"/>
        </w:rPr>
        <w:t xml:space="preserve">www.bryanharrisonphd.com</w:t>
      </w:r>
    </w:hyperlink>
    <w:r w:rsidDel="00000000" w:rsidR="00000000" w:rsidRPr="00000000">
      <w:rPr>
        <w:rtl w:val="0"/>
      </w:rPr>
    </w:r>
  </w:p>
  <w:p w:rsidR="00000000" w:rsidDel="00000000" w:rsidP="00000000" w:rsidRDefault="00000000" w:rsidRPr="00000000" w14:paraId="000000C9">
    <w:pPr>
      <w:tabs>
        <w:tab w:val="center" w:leader="none" w:pos="4680"/>
        <w:tab w:val="right" w:leader="none" w:pos="9360"/>
      </w:tabs>
      <w:spacing w:line="240" w:lineRule="auto"/>
      <w:rPr/>
    </w:pPr>
    <w:hyperlink r:id="rId3">
      <w:r w:rsidDel="00000000" w:rsidR="00000000" w:rsidRPr="00000000">
        <w:rPr>
          <w:rFonts w:ascii="Georgia" w:cs="Georgia" w:eastAsia="Georgia" w:hAnsi="Georgia"/>
          <w:color w:val="1155cc"/>
          <w:sz w:val="24"/>
          <w:szCs w:val="24"/>
          <w:u w:val="single"/>
          <w:rtl w:val="0"/>
        </w:rPr>
        <w:t xml:space="preserve">admin@bryanharrisonphd.com</w:t>
      </w:r>
    </w:hyperlink>
    <w:r w:rsidDel="00000000" w:rsidR="00000000" w:rsidRPr="00000000">
      <w:rPr>
        <w:rFonts w:ascii="Georgia" w:cs="Georgia" w:eastAsia="Georgia" w:hAnsi="Georgia"/>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emel.ucla.edu/socialskills/research/childrens-friendship-program" TargetMode="External"/><Relationship Id="rId22" Type="http://schemas.openxmlformats.org/officeDocument/2006/relationships/hyperlink" Target="https://www.socialthinking.com/" TargetMode="External"/><Relationship Id="rId21" Type="http://schemas.openxmlformats.org/officeDocument/2006/relationships/hyperlink" Target="https://www.socialthinking.com/" TargetMode="External"/><Relationship Id="rId24" Type="http://schemas.openxmlformats.org/officeDocument/2006/relationships/hyperlink" Target="https://www.autismspeaks.org/family-services/resource-library/books" TargetMode="External"/><Relationship Id="rId23" Type="http://schemas.openxmlformats.org/officeDocument/2006/relationships/hyperlink" Target="https://www.autismspeaks.org/family-services/resource-library/boo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autismup.org/support/family-navigator" TargetMode="External"/><Relationship Id="rId26" Type="http://schemas.openxmlformats.org/officeDocument/2006/relationships/hyperlink" Target="https://www.urmc.rochester.edu/strong-center-developmental-disabilities/programs/rochester-regional-ctr-autism-spectrum-disorder.aspx" TargetMode="External"/><Relationship Id="rId25" Type="http://schemas.openxmlformats.org/officeDocument/2006/relationships/hyperlink" Target="https://www.urmc.rochester.edu/strong-center-developmental-disabilities/programs/rochester-regional-ctr-autism-spectrum-disorder.aspx" TargetMode="External"/><Relationship Id="rId28" Type="http://schemas.openxmlformats.org/officeDocument/2006/relationships/image" Target="media/image1.jpg"/><Relationship Id="rId27" Type="http://schemas.openxmlformats.org/officeDocument/2006/relationships/hyperlink" Target="mailto:bryan@bryanharrisonphd.com"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eader" Target="header1.xml"/><Relationship Id="rId7" Type="http://schemas.openxmlformats.org/officeDocument/2006/relationships/hyperlink" Target="https://www.facebook.com/DBPeds.GCH/" TargetMode="External"/><Relationship Id="rId8" Type="http://schemas.openxmlformats.org/officeDocument/2006/relationships/hyperlink" Target="http://parenttoparentnys.org/offices/Finger-Lakes/" TargetMode="External"/><Relationship Id="rId31" Type="http://schemas.openxmlformats.org/officeDocument/2006/relationships/footer" Target="footer2.xml"/><Relationship Id="rId30" Type="http://schemas.openxmlformats.org/officeDocument/2006/relationships/header" Target="header2.xml"/><Relationship Id="rId11" Type="http://schemas.openxmlformats.org/officeDocument/2006/relationships/hyperlink" Target="http://www.familyautismcenter.com/" TargetMode="External"/><Relationship Id="rId10" Type="http://schemas.openxmlformats.org/officeDocument/2006/relationships/hyperlink" Target="https://www.theautismcouncil.org/" TargetMode="External"/><Relationship Id="rId32" Type="http://schemas.openxmlformats.org/officeDocument/2006/relationships/footer" Target="footer1.xml"/><Relationship Id="rId13" Type="http://schemas.openxmlformats.org/officeDocument/2006/relationships/hyperlink" Target="http://www.autismspeaks.org/community/family_services/100_day_kit.php" TargetMode="External"/><Relationship Id="rId12" Type="http://schemas.openxmlformats.org/officeDocument/2006/relationships/hyperlink" Target="https://www.urmc.rochester.edu/strong-center-developmental-disabilities/programs/rochester-regional-ctr-autism-spectrum-disorder.aspx" TargetMode="External"/><Relationship Id="rId15" Type="http://schemas.openxmlformats.org/officeDocument/2006/relationships/hyperlink" Target="https://inthedriversseat.org/" TargetMode="External"/><Relationship Id="rId14" Type="http://schemas.openxmlformats.org/officeDocument/2006/relationships/hyperlink" Target="https://opwdd.ny.gov/get-started/information-sessions" TargetMode="External"/><Relationship Id="rId17" Type="http://schemas.openxmlformats.org/officeDocument/2006/relationships/hyperlink" Target="https://www.unstuckandontarget.com/" TargetMode="External"/><Relationship Id="rId16" Type="http://schemas.openxmlformats.org/officeDocument/2006/relationships/hyperlink" Target="https://inthedriversseat.org/" TargetMode="External"/><Relationship Id="rId19" Type="http://schemas.openxmlformats.org/officeDocument/2006/relationships/hyperlink" Target="https://www.semel.ucla.edu/socialskills/research/childrens-friendship-program" TargetMode="External"/><Relationship Id="rId18" Type="http://schemas.openxmlformats.org/officeDocument/2006/relationships/hyperlink" Target="https://www.unstuckandontarge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www.bryanharrisonphd.com" TargetMode="External"/><Relationship Id="rId3" Type="http://schemas.openxmlformats.org/officeDocument/2006/relationships/hyperlink" Target="mailto:admin@bryanharrisonph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